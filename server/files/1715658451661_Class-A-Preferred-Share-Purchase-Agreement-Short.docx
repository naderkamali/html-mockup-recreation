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b w:val="1"/>
          <w:u w:val="single"/>
          <w:rtl w:val="0"/>
        </w:rPr>
        <w:t xml:space="preserve">CL</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ASS A PREFERRED SHARE PURCHASE AGREEMENT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A PREFERRED SHARE PURCHASE AGREEMENT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made as of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 20[__]</w:t>
      </w:r>
      <w:sdt>
        <w:sdtPr>
          <w:tag w:val="goog_rdk_1"/>
        </w:sdtPr>
        <w:sdtContent>
          <w:ins w:author="Gerald Caseley" w:id="0" w:date="2023-12-28T06:32: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[closingdate]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w:t>
      </w:r>
      <w:sdt>
        <w:sdtPr>
          <w:tag w:val="goog_rdk_2"/>
        </w:sdtPr>
        <w:sdtContent>
          <w:ins w:author="Gerald Caseley" w:id="1"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Apple Corporation Inc.</w:t>
            </w:r>
          </w:ins>
        </w:sdtContent>
      </w:sdt>
      <w:sdt>
        <w:sdtPr>
          <w:tag w:val="goog_rdk_3"/>
        </w:sdtPr>
        <w:sdtContent>
          <w:del w:author="Gerald Caseley" w:id="1"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[____________]</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corporation incorporated under the 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investors listed on Exhibit A attached to this Agreement (each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together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hereby agree as follows:</w:t>
      </w:r>
    </w:p>
    <w:p w:rsidR="00000000" w:rsidDel="00000000" w:rsidP="00000000" w:rsidRDefault="00000000" w:rsidRPr="00000000" w14:paraId="000000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dy6vkm" w:id="0"/>
      <w:bookmarkEnd w:id="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Purchase and Sale of Preferred Shares.</w:t>
      </w:r>
    </w:p>
    <w:p w:rsidR="00000000" w:rsidDel="00000000" w:rsidP="00000000" w:rsidRDefault="00000000" w:rsidRPr="00000000" w14:paraId="0000000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1t3h5sf" w:id="1"/>
      <w:bookmarkEnd w:id="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Sale and Issuance of Class A Preferred Shares.</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4d34og8"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Corporation shall have adopted and filed with [Corporations Canada] [on or before the </w:t>
      </w:r>
      <w:sdt>
        <w:sdtPr>
          <w:tag w:val="goog_rdk_4"/>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Closing</w:t>
      </w:r>
      <w:sdt>
        <w:sdtPr>
          <w:tag w:val="goog_rdk_5"/>
        </w:sdtPr>
        <w:sdtContent>
          <w:del w:author="Gerald Caseley" w:id="2" w:date="2023-12-28T06:44:00Z">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defined below)] the Articles of Amendment in the form of Exhibit B attached to this Agreement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Articles of Amendment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s8eyo1"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to the terms and conditions of this Agreement, each Purchaser agrees to purchase at the </w:t>
      </w:r>
      <w:sdt>
        <w:sdtPr>
          <w:tag w:val="goog_rdk_6"/>
        </w:sdtPr>
        <w:sdtContent>
          <w:del w:author="Gerald Caseley" w:id="3" w:date="2023-12-28T06:40:00Z"/>
          <w:sdt>
            <w:sdtPr>
              <w:tag w:val="goog_rdk_7"/>
            </w:sdtPr>
            <w:sdtContent>
              <w:commentRangeStart w:id="2"/>
            </w:sdtContent>
          </w:sdt>
          <w:del w:author="Gerald Caseley" w:id="3" w:date="2023-12-28T06:4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[applicable] </w:delText>
            </w:r>
          </w:del>
        </w:sdtContent>
      </w:sdt>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 (as defined below) and the Corporation agrees to sell and issue to each Purchaser at the </w:t>
      </w:r>
      <w:sdt>
        <w:sdtPr>
          <w:tag w:val="goog_rdk_8"/>
        </w:sdtPr>
        <w:sdtContent>
          <w:del w:author="Gerald Caseley" w:id="4" w:date="2023-12-28T06:4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[applicable]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 that number of Class A Preferred Shares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A Preferred Shares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forth opposite each Purchaser's name on Exhibit A, at a purchase price of $</w:t>
      </w:r>
      <w:sdt>
        <w:sdtPr>
          <w:tag w:val="goog_rdk_9"/>
        </w:sdtPr>
        <w:sdtContent>
          <w:ins w:author="Gerald Caseley" w:id="5" w:date="2023-12-28T06:39:00Z"/>
          <w:sdt>
            <w:sdtPr>
              <w:tag w:val="goog_rdk_10"/>
            </w:sdtPr>
            <w:sdtContent>
              <w:commentRangeStart w:id="3"/>
            </w:sdtContent>
          </w:sdt>
          <w:ins w:author="Gerald Caseley" w:id="5" w:date="2023-12-28T06:3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ins>
        </w:sdtContent>
      </w:sdt>
      <w:sdt>
        <w:sdtPr>
          <w:tag w:val="goog_rdk_11"/>
        </w:sdtPr>
        <w:sdtContent>
          <w:del w:author="Gerald Caseley" w:id="5" w:date="2023-12-28T06:3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share.  The Class A Preferred Shares issued to the Purchasers pursuant to this Agreement are referred to in this Agreement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17dp8vu" w:id="4"/>
      <w:bookmarkEnd w:id="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Closing; Delivery.</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3rdcrjn"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purchase and sale of the Shares shall take place remotely via the exchange of documents and signatures, at </w:t>
      </w:r>
      <w:sdt>
        <w:sdtPr>
          <w:tag w:val="goog_rdk_12"/>
        </w:sdtPr>
        <w:sdtContent>
          <w:del w:author="Gerald Caseley" w:id="6"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 [_].m</w:delText>
            </w:r>
          </w:del>
        </w:sdtContent>
      </w:sdt>
      <w:sdt>
        <w:sdtPr>
          <w:tag w:val="goog_rdk_13"/>
        </w:sdtPr>
        <w:sdtContent>
          <w:ins w:author="Gerald Caseley" w:id="6"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
            <w:sdtPr>
              <w:tag w:val="goog_rdk_14"/>
            </w:sdtPr>
            <w:sdtContent>
              <w:commentRangeStart w:id="4"/>
            </w:sdtContent>
          </w:sdt>
          <w:ins w:author="Gerald Caseley" w:id="6"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closingtime</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sdt>
        <w:sdtPr>
          <w:tag w:val="goog_rdk_15"/>
        </w:sdtPr>
        <w:sdtContent>
          <w:ins w:author="Gerald Caseley" w:id="7" w:date="2023-12-28T06:3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sdt>
        <w:sdtPr>
          <w:tag w:val="goog_rdk_16"/>
        </w:sdtPr>
        <w:sdtContent>
          <w:del w:author="Gerald Caseley" w:id="7" w:date="2023-12-28T06:3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sdt>
        <w:sdtPr>
          <w:tag w:val="goog_rdk_17"/>
        </w:sdtPr>
        <w:sdtContent>
          <w:ins w:author="Gerald Caseley" w:id="8"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closingdate]</w:t>
            </w:r>
          </w:ins>
        </w:sdtContent>
      </w:sdt>
      <w:sdt>
        <w:sdtPr>
          <w:tag w:val="goog_rdk_18"/>
        </w:sdtPr>
        <w:sdtContent>
          <w:del w:author="Gerald Caseley" w:id="8" w:date="2023-12-28T06: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 __, 20_]</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at such other time and place as the Corporation and the Purchasers mutually agree upon, orally or in writing (which time and place are designated as the “</w:t>
      </w:r>
      <w:sdt>
        <w:sdtPr>
          <w:tag w:val="goog_rdk_19"/>
        </w:sdtPr>
        <w:sdtContent>
          <w:commentRangeStart w:id="5"/>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Closing</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sdt>
        <w:sdtPr>
          <w:tag w:val="goog_rdk_20"/>
        </w:sdtPr>
        <w:sdtContent>
          <w:del w:author="Gerald Caseley" w:id="9" w:date="2023-12-28T06:45:00Z"/>
          <w:sdt>
            <w:sdtPr>
              <w:tag w:val="goog_rdk_21"/>
            </w:sdtPr>
            <w:sdtContent>
              <w:commentRangeStart w:id="6"/>
            </w:sdtContent>
          </w:sdt>
          <w:del w:author="Gerald Caseley" w:id="9" w:date="2023-12-28T06:4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is more than one closing, the term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applies to each such closing unless otherwise specified.</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6in1rg"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each Closing, the Corporation shall deliver to each Purchaser a certificate representing the Shares being purchased</w:t>
      </w:r>
      <w:sdt>
        <w:sdtPr>
          <w:tag w:val="goog_rdk_22"/>
        </w:sdtPr>
        <w:sdtContent>
          <w:del w:author="Gerald Caseley" w:id="10" w:date="2023-12-28T06:5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such Purchaser at such Closing against payment of the purchase price therefor by cheque payable to the Corporation, by wire transfer to a bank account designated by the Corporation, by cancellation or conversion of indebtedness or other convertible securities of the Corporation to Purchaser</w:t>
      </w:r>
      <w:sdt>
        <w:sdtPr>
          <w:tag w:val="goog_rdk_23"/>
        </w:sdtPr>
        <w:sdtContent>
          <w:del w:author="Gerald Caseley" w:id="11" w:date="2023-12-28T06:5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sdt>
        <w:sdtPr>
          <w:tag w:val="goog_rdk_24"/>
        </w:sdtPr>
        <w:sdtContent>
          <w:commentRangeStart w:id="7"/>
        </w:sdtContent>
      </w:sdt>
      <w:sdt>
        <w:sdtPr>
          <w:tag w:val="goog_rdk_25"/>
        </w:sdtPr>
        <w:sdtConte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Gerald Caseley" w:id="12" w:date="2023-12-28T06:54:00Z">
                <w:rPr>
                  <w:rFonts w:ascii="Times New Roman" w:cs="Times New Roman" w:eastAsia="Times New Roman" w:hAnsi="Times New Roman"/>
                  <w:b w:val="1"/>
                  <w:i w:val="0"/>
                  <w:smallCaps w:val="0"/>
                  <w:strike w:val="0"/>
                  <w:color w:val="000000"/>
                  <w:sz w:val="24"/>
                  <w:szCs w:val="24"/>
                  <w:u w:val="none"/>
                  <w:shd w:fill="auto" w:val="clear"/>
                  <w:vertAlign w:val="baseline"/>
                </w:rPr>
              </w:rPrChange>
            </w:rPr>
            <w:t xml:space="preserve">including interest</w:t>
          </w:r>
        </w:sdtContent>
      </w:sdt>
      <w:sdt>
        <w:sdtPr>
          <w:tag w:val="goog_rdk_26"/>
        </w:sdtPr>
        <w:sdtContent>
          <w:del w:author="Gerald Caseley" w:id="13" w:date="2023-12-28T06:54:00Z">
            <w:commentRangeEnd w:id="7"/>
            <w:r w:rsidDel="00000000" w:rsidR="00000000" w:rsidRPr="00000000">
              <w:commentReference w:id="7"/>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by any combination of such methods.</w:t>
      </w:r>
    </w:p>
    <w:sdt>
      <w:sdtPr>
        <w:tag w:val="goog_rdk_29"/>
      </w:sdtPr>
      <w:sdtContent>
        <w:p w:rsidR="00000000" w:rsidDel="00000000" w:rsidP="00000000" w:rsidRDefault="00000000" w:rsidRPr="00000000" w14:paraId="0000000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del w:author="Gerald Caseley" w:id="14" w:date="2023-12-28T06:58:00Z"/>
              <w:rFonts w:ascii="Times New Roman" w:cs="Times New Roman" w:eastAsia="Times New Roman" w:hAnsi="Times New Roman"/>
              <w:b w:val="0"/>
              <w:i w:val="0"/>
              <w:smallCaps w:val="0"/>
              <w:strike w:val="0"/>
              <w:color w:val="000000"/>
              <w:sz w:val="24"/>
              <w:szCs w:val="24"/>
              <w:u w:val="single"/>
              <w:shd w:fill="auto" w:val="clear"/>
              <w:vertAlign w:val="baseline"/>
            </w:rPr>
          </w:pPr>
          <w:sdt>
            <w:sdtPr>
              <w:tag w:val="goog_rdk_28"/>
            </w:sdtPr>
            <w:sdtContent>
              <w:del w:author="Gerald Caseley" w:id="14" w:date="2023-12-28T06:58:00Z">
                <w:bookmarkStart w:colFirst="0" w:colLast="0" w:name="_heading=h.lnxbz9" w:id="7"/>
                <w:bookmarkEnd w: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delText xml:space="preserve">Sale of Additional Preferred Shares.</w:delText>
                </w:r>
              </w:del>
            </w:sdtContent>
          </w:sdt>
        </w:p>
      </w:sdtContent>
    </w:sdt>
    <w:sdt>
      <w:sdtPr>
        <w:tag w:val="goog_rdk_31"/>
      </w:sdtPr>
      <w:sdtContent>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del w:author="Gerald Caseley" w:id="14" w:date="2023-12-28T06:58: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
            </w:sdtPr>
            <w:sdtContent>
              <w:del w:author="Gerald Caseley" w:id="14" w:date="2023-12-28T06:58:00Z">
                <w:bookmarkStart w:colFirst="0" w:colLast="0" w:name="_heading=h.35nkun2"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After the Initial Closing, the Corporation may sell, on the same terms and conditions as those contained in this Agreement </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up to [_________] additional shares (subject to appropriate adjustment in the event of any stock dividend, stock split, combination or similar recapitalization affecting such shares) of Class A Preferred Shares (the “</w:delTex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Additional Shares</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to one (1) or more purchasers (the “</w:delTex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Additional Purchasers</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[reasonably acceptable to Purchasers holding a </w:delTex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[specify percentage] of the then outstanding Shares</w:delTex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 </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provided that </w:delText>
                </w:r>
                <w:bookmarkStart w:colFirst="0" w:colLast="0" w:name="bookmark=id.1ksv4uv"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 such subsequent sale is consummated prior to [ninety (90)] days after the Initial Closing </w:delText>
                </w:r>
                <w:bookmarkStart w:colFirst="0" w:colLast="0" w:name="bookmark=id.44sinio"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(ii) each Additional Purchaser shall become a party to the Transaction Agreements (as defined below) (other than the Management Rights Letter), by executing and delivering a counterpart signature page to each of the Transaction Agreements [; and </w:delText>
                </w:r>
                <w:bookmarkStart w:colFirst="0" w:colLast="0" w:name="bookmark=id.2jxsxqh"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(iii) [_________], counsel for the Corporation, provides an opinion dated as of the date of such Closing that the offer, issuance, sale and delivery of the Additional Shares to the Additional Purchasers is exempt from the prospectus requirements under the [________]</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as amended, or any other Securities Laws].  Exhibit A to this Agreement shall be updated to reflect the number of Additional Shares purchased at each such Closing and the parties purchasing such Additional Shares.</w:delText>
                </w:r>
              </w:del>
            </w:sdtContent>
          </w:sdt>
        </w:p>
      </w:sdtContent>
    </w:sdt>
    <w:p w:rsidR="00000000" w:rsidDel="00000000" w:rsidP="00000000" w:rsidRDefault="00000000" w:rsidRPr="00000000" w14:paraId="0000000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z337ya" w:id="12"/>
      <w:bookmarkEnd w:id="12"/>
      <w:sdt>
        <w:sdtPr>
          <w:tag w:val="goog_rdk_32"/>
        </w:sdtPr>
        <w:sdtContent>
          <w:del w:author="Gerald Caseley" w:id="14" w:date="2023-12-28T06:58:00Z">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Use of Proceeds.  </w:t>
      </w:r>
    </w:p>
    <w:sdt>
      <w:sdtPr>
        <w:tag w:val="goog_rdk_37"/>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4"/>
              <w:szCs w:val="24"/>
              <w:u w:val="none"/>
              <w:shd w:fill="auto" w:val="clear"/>
              <w:vertAlign w:val="baseline"/>
              <w:rPrChange w:author="Gerald Caseley" w:id="15" w:date="2023-12-28T06:59:00Z">
                <w:rPr>
                  <w:rFonts w:ascii="Times New Roman" w:cs="Times New Roman" w:eastAsia="Times New Roman" w:hAnsi="Times New Roman"/>
                  <w:b w:val="1"/>
                  <w:i w:val="0"/>
                  <w:smallCaps w:val="0"/>
                  <w:strike w:val="0"/>
                  <w:color w:val="000000"/>
                  <w:sz w:val="24"/>
                  <w:szCs w:val="24"/>
                  <w:u w:val="none"/>
                  <w:shd w:fill="auto" w:val="clear"/>
                  <w:vertAlign w:val="baseline"/>
                </w:rPr>
              </w:rPrChang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accordance with the directions of the Corporation's Board of Directors, as constituted in accordance with the Voting Agreement, the Corporation will use the proceeds from the sale of the Shares for product development and other general corporate purposes</w:t>
          </w:r>
          <w:sdt>
            <w:sdtPr>
              <w:tag w:val="goog_rdk_33"/>
            </w:sdtPr>
            <w:sdtConte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Gerald Caseley" w:id="15" w:date="2023-12-28T06:59:00Z">
                    <w:rPr>
                      <w:rFonts w:ascii="Times New Roman" w:cs="Times New Roman" w:eastAsia="Times New Roman" w:hAnsi="Times New Roman"/>
                      <w:b w:val="1"/>
                      <w:i w:val="0"/>
                      <w:smallCaps w:val="0"/>
                      <w:strike w:val="0"/>
                      <w:color w:val="000000"/>
                      <w:sz w:val="24"/>
                      <w:szCs w:val="24"/>
                      <w:u w:val="none"/>
                      <w:shd w:fill="auto" w:val="clear"/>
                      <w:vertAlign w:val="baseline"/>
                    </w:rPr>
                  </w:rPrChange>
                </w:rPr>
                <w:t xml:space="preserve">.</w:t>
              </w:r>
            </w:sdtContent>
          </w:sdt>
          <w:sdt>
            <w:sdtPr>
              <w:tag w:val="goog_rdk_34"/>
            </w:sdtPr>
            <w:sdtContent>
              <w:del w:author="Gerald Caseley" w:id="16" w:date="2023-12-28T06:59:00Z"/>
              <w:sdt>
                <w:sdtPr>
                  <w:tag w:val="goog_rdk_35"/>
                </w:sdtPr>
                <w:sdtContent>
                  <w:del w:author="Gerald Caseley" w:id="16" w:date="2023-12-28T06:5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Gerald Caseley" w:id="15" w:date="2023-12-28T06:59:00Z">
                          <w:rPr>
                            <w:rFonts w:ascii="Times New Roman" w:cs="Times New Roman" w:eastAsia="Times New Roman" w:hAnsi="Times New Roman"/>
                            <w:b w:val="1"/>
                            <w:i w:val="0"/>
                            <w:smallCaps w:val="0"/>
                            <w:strike w:val="0"/>
                            <w:color w:val="000000"/>
                            <w:sz w:val="24"/>
                            <w:szCs w:val="24"/>
                            <w:u w:val="none"/>
                            <w:shd w:fill="auto" w:val="clear"/>
                            <w:vertAlign w:val="baseline"/>
                          </w:rPr>
                        </w:rPrChange>
                      </w:rPr>
                      <w:delText xml:space="preserve">]</w:delText>
                    </w:r>
                  </w:del>
                </w:sdtContent>
              </w:sdt>
              <w:del w:author="Gerald Caseley" w:id="16" w:date="2023-12-28T06:59:00Z"/>
            </w:sdtContent>
          </w:sdt>
          <w:sdt>
            <w:sdtPr>
              <w:tag w:val="goog_rdk_36"/>
            </w:sdtPr>
            <w:sdtContent>
              <w:r w:rsidDel="00000000" w:rsidR="00000000" w:rsidRPr="00000000">
                <w:rPr>
                  <w:rtl w:val="0"/>
                </w:rPr>
              </w:r>
            </w:sdtContent>
          </w:sdt>
        </w:p>
      </w:sdtContent>
    </w:sdt>
    <w:p w:rsidR="00000000" w:rsidDel="00000000" w:rsidP="00000000" w:rsidRDefault="00000000" w:rsidRPr="00000000" w14:paraId="0000001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3j2qqm3" w:id="13"/>
      <w:bookmarkEnd w: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Defined Terms Used in this Agreement.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terms defined above, the following terms used in this Agreement have the meanings set forth or referenced below.</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1y810tw"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w:t>
      </w:r>
      <w:sdt>
        <w:sdtPr>
          <w:tag w:val="goog_rdk_38"/>
        </w:sdtPr>
        <w:sdtContent>
          <w:del w:author="Gerald Caseley" w:id="17" w:date="2023-12-28T07:01: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w:delText>
            </w:r>
          </w:del>
        </w:sdtContent>
      </w:sdt>
      <w:sdt>
        <w:sdtPr>
          <w:tag w:val="goog_rdk_39"/>
        </w:sdtPr>
        <w:sdtContent>
          <w:commentRangeStart w:id="8"/>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Canada Business Corporations Act</w:t>
      </w:r>
      <w:sdt>
        <w:sdtPr>
          <w:tag w:val="goog_rdk_40"/>
        </w:sdtPr>
        <w:sdtContent>
          <w:del w:author="Gerald Caseley" w:id="18" w:date="2023-12-28T07:01: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Affiliate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(1) or more general partners, managing members or investment advisers of, or shares the same management company or investment adviser with, such Person.</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meaning given to such term in the Act.</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4i7ojhp"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Corporation Intellectual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all patents, patent applications, registered and unregistered trademarks, trademark applications, registered and unregistered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in any and all such cases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are owned or used by] [as are necessary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Corporation in the conduct of the Corporation's business as now conducted and as presently proposed to be conducted.</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xcytpi"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Indemnification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agreement between the Corporation and the director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Purchaser Affiliates]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designated by any Purchaser entitled to designate a member of the Board of Directors pursuant to the Voting Agreement, dated as of the date of the Initial Closing, in the form of Exhibit D attached to this Agreement.</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1ci93xb"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Investors' Rights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agreement among the Corporation and the Purchasers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certain other shareholders of the Corporation] dated as of the date of the Initial Closing, in the form of Exhibit E attached to this Agreement.</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3whwml4"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executive-level employee (including division director and vice president-level positions) as well as any employee or consultant who either alone or in concert with others develops, invents, programs or designs any Corporation Intellectual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bn6wsx"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the phrase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the Corporation's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actual knowledge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reasonable investigation and assuming such knowledge as the individual would have as a result of the reasonable performance of his or her duties in the ordinary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following officers: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[specify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for the purposes of Section 2.8, the Corporation shall be deemed to have “knowledge” of a patent right if the Corporation has actual knowledge of the patent right or would be found to be on notice of such patent right as determined by reference to Canadian patent laws.   </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qsh70q"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Rights Letter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agreement between the Corporation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as of the date of the Initial Closing, in the form of Exhibit F attached to this Agreement.</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3as4poj"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 Adverse 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 material adverse effect on the business, assets (including intangible assets), liabilities, financial condition, property, prospects</w:t>
      </w:r>
      <w:sdt>
        <w:sdtPr>
          <w:tag w:val="goog_rdk_41"/>
        </w:sdtPr>
        <w:sdtContent>
          <w:del w:author="Gerald Caseley" w:id="19" w:date="2024-01-04T14:18: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results of operations of the Corporation.</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1pxezwc"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individual, corporation, partnership, trust, limited liability company, association or other entity.</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49x2ik5"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each of the Purchasers who is initially a party to this Agreement and any Additional Purchaser who becomes a party to this Agreement at a subsequent Closing under Section (b).</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p2csry"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of First Refusal and Co-Sale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agreement among the Corporation, the Purchasers, and certain other shareholders of the Corporation, dated as of the date of the Initial Closing, in the form of Exhibit G attached to this Agreement.</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147n2zr"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Securities 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w:t>
      </w:r>
      <w:sdt>
        <w:sdtPr>
          <w:tag w:val="goog_rdk_42"/>
        </w:sdtPr>
        <w:sdtContent>
          <w:ins w:author="Gerald Caseley" w:id="20" w:date="2024-01-04T14:19:00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Canada Business Corporations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sdtContent>
      </w:sdt>
      <w:sdt>
        <w:sdtPr>
          <w:tag w:val="goog_rdk_43"/>
        </w:sdtPr>
        <w:sdtContent>
          <w:del w:author="Gerald Caseley" w:id="20" w:date="2024-01-04T14:1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amended, and the policies, orders, instructions, rules and regulations promulgated thereunder.</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3o7alnk"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Tax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Income Tax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as amended.</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3ckvvd"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Agreements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this Agreement, the Investors' Rights Agreement, the Management Rights Letter, the Right of First Refusal and Co-Sale Agreement, the Voting Agreement 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[list any other agreements, instruments or documents entered into in connection with this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ihv636"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Voting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agreement among the Corporation, the Purchasers and certain other shareholders of the Corporation, dated as of the date of the Initial Closing, in the form of Exhibit H attached to this Agreement.</w:t>
      </w:r>
    </w:p>
    <w:p w:rsidR="00000000" w:rsidDel="00000000" w:rsidP="00000000" w:rsidRDefault="00000000" w:rsidRPr="00000000" w14:paraId="000000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2hioqz" w:id="29"/>
      <w:bookmarkEnd w: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Representations and Warranties of the Corporation.</w:t>
      </w:r>
      <w:sdt>
        <w:sdtPr>
          <w:tag w:val="goog_rdk_44"/>
        </w:sdtPr>
        <w:sdtContent>
          <w:del w:author="Gerald Caseley" w:id="21" w:date="2024-01-04T14:1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Corporation hereby represents and warrants to each Purchaser that, except as set forth on the Disclosure Schedule attached as Exhibit C to this Agreement, which exceptions are deemed to be part of the representations and warranties made hereunder, the following representations are true and complete as of the date of the</w:t>
      </w:r>
      <w:sdt>
        <w:sdtPr>
          <w:tag w:val="goog_rdk_45"/>
        </w:sdtPr>
        <w:sdtContent>
          <w:del w:author="Gerald Caseley" w:id="22" w:date="2024-01-04T14:2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[Initial] [applicable]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Closing, except as otherwise indicated. The Disclosure Schedule shall be arranged in sections corresponding to the numbered and lettered sections contained in this Section 2, and the disclosures in any section of the Disclosure Schedule shall qualify other sections in this Section 2 only if it is readily apparent from a reading of the disclosure that such disclosure is applicable to such other sections.</w:t>
      </w:r>
      <w:sdt>
        <w:sdtPr>
          <w:tag w:val="goog_rdk_46"/>
        </w:sdtPr>
        <w:sdtContent>
          <w:del w:author="Gerald Caseley" w:id="23" w:date="2024-01-04T14:22: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del>
        </w:sdtContent>
      </w:sdt>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purposes of these representations and warranties (other than those in Sections 2.2, 2.3, 2.4, 2.5, and 2.6, the term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any subsidiaries of the Corporation, unless otherwise noted.</w:t>
      </w:r>
    </w:p>
    <w:p w:rsidR="00000000" w:rsidDel="00000000" w:rsidP="00000000" w:rsidRDefault="00000000" w:rsidRPr="00000000" w14:paraId="0000002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1hmsyys" w:id="30"/>
      <w:bookmarkEnd w: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Organization, Good Standing, Corporate Power and Qualification.</w:t>
      </w:r>
      <w:sdt>
        <w:sdtPr>
          <w:tag w:val="goog_rdk_47"/>
        </w:sdtPr>
        <w:sdtContent>
          <w:del w:author="Gerald Caseley" w:id="24" w:date="2024-01-04T14:2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5"/>
            </w:r>
          </w:del>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Corporation is a corporation duly organized, validly existing and in good standing under the Act and has all requisite corporate power and authority to carry on its business as presently conducted and as presently proposed to be conducted.  The Corporation is duly qualified to transact business and is in good standing in each jurisdiction in which the failure to so qualify would have a Material Adverse Effect.</w:t>
      </w:r>
    </w:p>
    <w:p w:rsidR="00000000" w:rsidDel="00000000" w:rsidP="00000000" w:rsidRDefault="00000000" w:rsidRPr="00000000" w14:paraId="0000002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41mghml" w:id="31"/>
      <w:bookmarkEnd w: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Capitalization.</w:t>
      </w:r>
      <w:sdt>
        <w:sdtPr>
          <w:tag w:val="goog_rdk_48"/>
        </w:sdtPr>
        <w:sdtContent>
          <w:del w:author="Gerald Caseley" w:id="25" w:date="2024-01-04T14:2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6"/>
            </w:r>
          </w:del>
        </w:sdtContent>
      </w:sdt>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grqrue" w:id="32"/>
      <w:bookmarkEnd w:id="32"/>
      <w:sdt>
        <w:sdtPr>
          <w:tag w:val="goog_rdk_49"/>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authorized </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of the Corporation consists, immediately prior to the Initial Closing, of:</w:t>
      </w:r>
    </w:p>
    <w:p w:rsidR="00000000" w:rsidDel="00000000" w:rsidP="00000000" w:rsidRDefault="00000000" w:rsidRPr="00000000" w14:paraId="0000002A">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880"/>
        <w:jc w:val="both"/>
        <w:rPr/>
      </w:pPr>
      <w:bookmarkStart w:colFirst="0" w:colLast="0" w:name="_heading=h.vx1227" w:id="33"/>
      <w:bookmarkEnd w:id="33"/>
      <w:sdt>
        <w:sdtPr>
          <w:tag w:val="goog_rdk_51"/>
        </w:sdtPr>
        <w:sdtContent>
          <w:del w:author="Gerald Caseley" w:id="26" w:date="2024-01-04T14:2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 </w:delText>
            </w:r>
          </w:del>
        </w:sdtContent>
      </w:sdt>
      <w:sdt>
        <w:sdtPr>
          <w:tag w:val="goog_rdk_52"/>
        </w:sdtPr>
        <w:sdtContent>
          <w:ins w:author="Gerald Caseley" w:id="26" w:date="2024-01-04T14:2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100,000,000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shares, $</w:t>
      </w:r>
      <w:sdt>
        <w:sdtPr>
          <w:tag w:val="goog_rdk_53"/>
        </w:sdtPr>
        <w:sdtContent>
          <w:ins w:author="Gerald Caseley" w:id="27" w:date="2024-01-04T14:2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ins>
        </w:sdtContent>
      </w:sdt>
      <w:sdt>
        <w:sdtPr>
          <w:tag w:val="goog_rdk_54"/>
        </w:sdtPr>
        <w:sdtContent>
          <w:del w:author="Gerald Caseley" w:id="27" w:date="2024-01-04T14:2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share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Shares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55"/>
        </w:sdtPr>
        <w:sdtContent>
          <w:del w:author="Gerald Caseley" w:id="28" w:date="2024-01-04T14:2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 </w:delText>
            </w:r>
          </w:del>
        </w:sdtContent>
      </w:sdt>
      <w:sdt>
        <w:sdtPr>
          <w:tag w:val="goog_rdk_56"/>
        </w:sdtPr>
        <w:sdtContent>
          <w:ins w:author="Gerald Caseley" w:id="28" w:date="2024-01-04T14:2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100,000,000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shares of which are issued and outstanding immediately prior to the Initial Closing.  All of the outstanding Common Shares have been duly authorized, are fully paid and nonassessable and were issued in compliance with all Securities Laws. </w:t>
      </w:r>
    </w:p>
    <w:sdt>
      <w:sdtPr>
        <w:tag w:val="goog_rdk_59"/>
      </w:sdtPr>
      <w:sdtContent>
        <w:p w:rsidR="00000000" w:rsidDel="00000000" w:rsidP="00000000" w:rsidRDefault="00000000" w:rsidRPr="00000000" w14:paraId="0000002B">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880"/>
            <w:jc w:val="both"/>
            <w:rPr>
              <w:del w:author="Gerald Caseley" w:id="29" w:date="2024-01-04T14:28: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8"/>
            </w:sdtPr>
            <w:sdtContent>
              <w:del w:author="Gerald Caseley" w:id="29" w:date="2024-01-04T14:28:00Z">
                <w:bookmarkStart w:colFirst="0" w:colLast="0" w:name="_heading=h.3fwokq0"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 Preferred Shares, of which [__________] shares have been designated Class A Preferred Shares, none of which are issued and outstanding immediately prior to the Initial Closing.  The rights, privileges and preferences of the Preferred Shares are as stated in the Articles of Amendment and as provided by the Act</w:delTex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 [NTD: To be adjusted if a provincial act is the governing law of the Corporation.].</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sdtContent>
          </w:sdt>
        </w:p>
      </w:sdtContent>
    </w:sdt>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1v1yuxt" w:id="35"/>
      <w:bookmarkEnd w:id="35"/>
      <w:sdt>
        <w:sdtPr>
          <w:tag w:val="goog_rdk_60"/>
        </w:sdtPr>
        <w:sdtContent>
          <w:commentRangeStart w:id="1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Corporation </w:t>
      </w:r>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reserved </w:t>
      </w:r>
      <w:sdt>
        <w:sdtPr>
          <w:tag w:val="goog_rdk_61"/>
        </w:sdtPr>
        <w:sdtContent>
          <w:del w:author="Gerald Caseley" w:id="30" w:date="2024-01-04T14:28: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 </w:delText>
            </w:r>
          </w:del>
        </w:sdtContent>
      </w:sdt>
      <w:sdt>
        <w:sdtPr>
          <w:tag w:val="goog_rdk_62"/>
        </w:sdtPr>
        <w:sdtContent>
          <w:ins w:author="Gerald Caseley" w:id="30" w:date="2024-01-04T14:28: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20,000,000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Shares for issuance to officers, directors, employees and consultants of the Corporation pursuant to its </w:t>
      </w:r>
      <w:sdt>
        <w:sdtPr>
          <w:tag w:val="goog_rdk_63"/>
        </w:sdtPr>
        <w:sdtContent>
          <w:del w:author="Gerald Caseley" w:id="31" w:date="2024-01-04T14:28: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[Plan Year]</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Stock </w:t>
      </w:r>
      <w:sdt>
        <w:sdtPr>
          <w:tag w:val="goog_rdk_64"/>
        </w:sdtPr>
        <w:sdtContent>
          <w:del w:author="Gerald Caseley" w:id="32" w:date="2024-01-04T14:28: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[Option]</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duly adopted by the Board of Directors and approved by the Corporation shareholders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Stock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such reserved Common Shares, </w:t>
      </w:r>
      <w:sdt>
        <w:sdtPr>
          <w:tag w:val="goog_rdk_65"/>
        </w:sdtPr>
        <w:sdtContent>
          <w:del w:author="Gerald Caseley" w:id="33" w:date="2024-01-04T14:2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 </w:delText>
            </w:r>
          </w:del>
        </w:sdtContent>
      </w:sdt>
      <w:sdt>
        <w:sdtPr>
          <w:tag w:val="goog_rdk_66"/>
        </w:sdtPr>
        <w:sdtContent>
          <w:ins w:author="Gerald Caseley" w:id="33" w:date="2024-01-04T14:2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shares have been issued pursuant to restricted share purchase agreements, options to purchase </w:t>
      </w:r>
      <w:sdt>
        <w:sdtPr>
          <w:tag w:val="goog_rdk_67"/>
        </w:sdtPr>
        <w:sdtContent>
          <w:del w:author="Gerald Caseley" w:id="34" w:date="2024-01-04T14:3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 </w:delText>
            </w:r>
          </w:del>
        </w:sdtContent>
      </w:sdt>
      <w:sdt>
        <w:sdtPr>
          <w:tag w:val="goog_rdk_68"/>
        </w:sdtPr>
        <w:sdtContent>
          <w:ins w:author="Gerald Caseley" w:id="34" w:date="2024-01-04T14:3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shares have been granted and are currently outstanding, and </w:t>
      </w:r>
      <w:sdt>
        <w:sdtPr>
          <w:tag w:val="goog_rdk_69"/>
        </w:sdtPr>
        <w:sdtContent>
          <w:del w:author="Gerald Caseley" w:id="35" w:date="2024-01-04T14:3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[__________] </w:delText>
            </w:r>
          </w:del>
        </w:sdtContent>
      </w:sdt>
      <w:sdt>
        <w:sdtPr>
          <w:tag w:val="goog_rdk_70"/>
        </w:sdtPr>
        <w:sdtContent>
          <w:ins w:author="Gerald Caseley" w:id="35" w:date="2024-01-04T14:3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10,000,000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Shares remain available for issuance to officers, directors, employees and consultants pursuant to the Stock Plan.  The Corporation has furnished to the Purchasers complete and accurate copies of the Stock Plan and forms of agreements used thereunder.</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4f1mdlm" w:id="46"/>
      <w:bookmarkEnd w:id="46"/>
      <w:sdt>
        <w:sdtPr>
          <w:tag w:val="goog_rdk_72"/>
        </w:sdtPr>
        <w:sdtContent>
          <w:del w:author="Gerald Caseley" w:id="36" w:date="2024-01-04T14:3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sdt>
        <w:sdtPr>
          <w:tag w:val="goog_rdk_73"/>
        </w:sdtPr>
        <w:sdtContent>
          <w:commentRangeStart w:id="1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2.2(c) of the Disclosure Schedule </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forth the capitalization of the Corporation immediately following the Initial Closing including the number of shares of the following: </w:t>
      </w:r>
      <w:bookmarkStart w:colFirst="0" w:colLast="0" w:name="bookmark=id.2u6wntf"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issued and outstanding Common Shares, including, with respect to restricted Common Shares, vesting schedule and repurchase price; </w:t>
      </w:r>
      <w:bookmarkStart w:colFirst="0" w:colLast="0" w:name="bookmark=id.19c6y18"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outstanding share options, including vesting schedule and exercise price; </w:t>
      </w:r>
      <w:bookmarkStart w:colFirst="0" w:colLast="0" w:name="bookmark=id.3tbugp1"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Common Shares reserved for future award grants under the Stock Plan; </w:t>
      </w:r>
      <w:bookmarkStart w:colFirst="0" w:colLast="0" w:name="bookmark=id.28h4qwu"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each class of Preferred Shares; and </w:t>
      </w:r>
      <w:bookmarkStart w:colFirst="0" w:colLast="0" w:name="bookmark=id.nmf14n"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warrants or share purchase rights, if any.</w:t>
      </w:r>
      <w:sdt>
        <w:sdtPr>
          <w:tag w:val="goog_rdk_74"/>
        </w:sdtPr>
        <w:sdtContent>
          <w:del w:author="Gerald Caseley" w:id="37" w:date="2024-01-04T14:3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7"/>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for </w:t>
      </w:r>
      <w:bookmarkStart w:colFirst="0" w:colLast="0" w:name="bookmark=id.37m2jsg"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conversion privileges of the Shares to be issued under this Agreement, </w:t>
      </w:r>
      <w:bookmarkStart w:colFirst="0" w:colLast="0" w:name="bookmark=id.1mrcu09"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rights provided in Section 4 of the Investors' Rights Agreement, and </w:t>
      </w:r>
      <w:bookmarkStart w:colFirst="0" w:colLast="0" w:name="bookmark=id.46r0co2"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securities and rights described in Sections 2.2(a)(ii) and 2.2(b) of this Agreement and Section 2.2(c) of the Disclosure Schedule, there are no outstanding options, warrants, rights (including conversion or preemptive rights and rights of first refusal or similar rights) or agreements, orally or in writing, to purchase or acquire from the Corporation any Common Shares or Class A Preferred Shares, or any securities convertible into or exchangeable for Common Shares or Class A Preferred Shares.  All outstanding Common Shares and all Common Shares underlying outstanding options are subject to </w:t>
      </w:r>
      <w:bookmarkStart w:colFirst="0" w:colLast="0" w:name="bookmark=id.2lwamvv"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 right of first refusal in favour of the Corporation upon any proposed transfer (other than transfers for estate planning purposes); and </w:t>
      </w:r>
      <w:bookmarkStart w:colFirst="0" w:colLast="0" w:name="bookmark=id.111kx3o"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 lock-up or market standoff agreement of not less than 180 days following the Corporation's initial public offering pursuant to a prospectus receipt issued by a Canadian securities regulator under the Securities Laws.</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3l18frh"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Corporation's share purchase agreements or share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Corporation's Stock Plan is not assumed in an acquisition.  The Corporation has never adjusted or amended the exercise price of any share options previously awarded, whether through amendment, cancellation, replacement grant, repricing, or any other means.  Except as set forth in the Articles of Amendment, the Corporation has no obligation (contingent or otherwise) to purchase or redeem any of its capital stock.</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pPr>
      <w:bookmarkStart w:colFirst="0" w:colLast="0" w:name="_heading=h.206ipza"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Corporation has obtained valid waivers of any rights by other parties to purchase any of the Shares covered by this Agreement.  </w:t>
      </w:r>
    </w:p>
    <w:p w:rsidR="00000000" w:rsidDel="00000000" w:rsidP="00000000" w:rsidRDefault="00000000" w:rsidRPr="00000000" w14:paraId="0000003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4k668n3" w:id="49"/>
      <w:bookmarkEnd w: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Subsidiaries.</w:t>
      </w:r>
      <w:sdt>
        <w:sdtPr>
          <w:tag w:val="goog_rdk_75"/>
        </w:sdtPr>
        <w:sdtContent>
          <w:del w:author="Gerald Caseley" w:id="38" w:date="2024-01-04T14:3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6"/>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Corporation does </w:t>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currently own or control, directly or indirectly, any interest in any other corporation, partnership, trust, joint venture, limited liability company, association, or other business entity.  The Corporation is not a participant in any joint venture, partnership or similar arrangement.</w:t>
      </w:r>
    </w:p>
    <w:p w:rsidR="00000000" w:rsidDel="00000000" w:rsidP="00000000" w:rsidRDefault="00000000" w:rsidRPr="00000000" w14:paraId="0000003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pPr>
      <w:bookmarkStart w:colFirst="0" w:colLast="0" w:name="_heading=h.2zbgiuw" w:id="50"/>
      <w:bookmarkEnd w: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Authorization.</w:t>
      </w:r>
      <w:sdt>
        <w:sdtPr>
          <w:tag w:val="goog_rdk_77"/>
        </w:sdtPr>
        <w:sdtContent>
          <w:del w:author="Gerald Caseley" w:id="39" w:date="2024-01-04T14:3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9"/>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corporate action required to be taken by the Corporation's Board of Directors and shareholders in order to authorize the Corporation to enter into the Transaction Agreements, and to issue the Shares at the Closing and the Common Shares issuable upon conversion of the Shares, has been taken </w:t>
      </w:r>
      <w:sdt>
        <w:sdtPr>
          <w:tag w:val="goog_rdk_78"/>
        </w:sdtPr>
        <w:sdtContent>
          <w:del w:author="Gerald Caseley" w:id="40" w:date="2024-01-04T14: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[or will be taken prior to the [applicable] </w:delText>
            </w:r>
          </w:del>
          <w:sdt>
            <w:sdtPr>
              <w:tag w:val="goog_rdk_79"/>
            </w:sdtPr>
            <w:sdtContent>
              <w:commentRangeStart w:id="13"/>
            </w:sdtContent>
          </w:sdt>
          <w:del w:author="Gerald Caseley" w:id="40" w:date="2024-01-04T14: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Closing</w:delTex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action on the part of the officers of the Corporation necessary for the execution and delivery of the Transaction Agreements, the performance of all obligations of the Corporation under the Transaction Agreements to be performed as of the Closing, and the issuance and delivery of the Shares has been taken</w:t>
      </w:r>
      <w:sdt>
        <w:sdtPr>
          <w:tag w:val="goog_rdk_80"/>
        </w:sdtPr>
        <w:sdtContent>
          <w:del w:author="Gerald Caseley" w:id="41" w:date="2024-01-04T14:38: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[or will be taken prior to the [applicable] Closing]</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Transaction Agreements, when executed and delivered by the Corporation, shall constitute valid and legally binding obligations of the Corporation, enforceable against the Corporation in accordance with their respective terms except </w:t>
      </w:r>
      <w:bookmarkStart w:colFirst="0" w:colLast="0" w:name="bookmark=id.1egqt2p" w:id="51"/>
      <w:bookmarkEnd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as limited by applicable bankruptcy, insolvency, reorganization, moratorium, fraudulent conveyance, or other laws of general application relating to or affecting the enforcement of creditors' rights generally, </w:t>
      </w:r>
      <w:bookmarkStart w:colFirst="0" w:colLast="0" w:name="bookmark=id.3ygebqi"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as limited by laws relating to the availability of specific performance, injunctive relief, or other equitable remedies, or </w:t>
      </w:r>
      <w:bookmarkStart w:colFirst="0" w:colLast="0" w:name="bookmark=id.2dlolyb"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to the extent the indemnification provisions contained in the Investors' Rights Agreement and the Indemnification Agreement may be limited by applicable Securities Laws.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rald Caseley" w:id="1" w:date="2023-12-28T06:45:0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AI/User:  If only one closing is contemplated, references to "Initial Closing," "each Closing," "such Closing" etc. should be modified. If the transaction has a so-called “simultaneous sign and close”, you can update the tense accordingly (“has adopted and filed”).</w:t>
      </w:r>
    </w:p>
  </w:comment>
  <w:comment w:author="Gerald Caseley" w:id="6" w:date="2024-01-04T14:40:0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builder for MVP include all footnotes as comments. Open to other options but I think this sufficient for MVP</w:t>
      </w:r>
    </w:p>
  </w:comment>
  <w:comment w:author="Gerald Caseley" w:id="9" w:date="2024-01-04T14:24:0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typically completed by the junior lawyer from their review of the “Minute Book”. If we could upload the minute book as an ancillary doc I am hopeful the AI could generate based on that.</w:t>
      </w:r>
    </w:p>
  </w:comment>
  <w:comment w:author="Gerald Caseley" w:id="0" w:date="2023-12-28T06:34: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Builder: To be included within Saas Platform. Can we create different redline color for highlight word for different source of information? Note you can go into settings and change different author’s colors.</w:t>
      </w:r>
    </w:p>
  </w:comment>
  <w:comment w:author="Gerald Caseley" w:id="7" w:date="2023-12-28T06:54: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Display to User: If some or all of the Purchasers will be converting previously issued notes to Shares, consider paying the interest in cash, if the terms of the notes permit this, to avoid last-minute re-computations if the closing is delayed.  Note that cancellation of interest in return for shares may be a taxable event in the amount of the interest cancelled.  Accordingly, some of the Purchasers may require payment of interest in cash to avoid imputation of income without the corresponding payment of cash to pay the tax.</w:t>
      </w:r>
    </w:p>
  </w:comment>
  <w:comment w:author="Gerald Caseley" w:id="2" w:date="2023-12-28T06:41: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Builder: Only to be included if multiple closings which should be referenced in term sheet.</w:t>
      </w:r>
    </w:p>
  </w:comment>
  <w:comment w:author="Gerald Caseley" w:id="3" w:date="2023-12-28T06:42:0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Builder: This may be in the term sheet but may be determined at a later date and should be an outstanding question although it will be present is ancillary documents later on</w:t>
      </w:r>
    </w:p>
  </w:comment>
  <w:comment w:author="Gerald Caseley" w:id="11" w:date="2024-01-04T14:32: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will maintain a “Cap Table” this is an important ancillary document in the process and it would be best if the AI could review, summarize, and publish where required. For MVP not required. A comment on the side the same as the footnote would work well as an MVP.</w:t>
      </w:r>
    </w:p>
  </w:comment>
  <w:comment w:author="Gerald Caseley" w:id="4" w:date="2023-12-28T06:42: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Builder: This is an outstanding question as it may change right up until date of closing.</w:t>
      </w:r>
    </w:p>
  </w:comment>
  <w:comment w:author="Gerald Caseley" w:id="10" w:date="2024-01-04T14:31: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ancillary docs but would be best served as a question to user.</w:t>
      </w:r>
    </w:p>
  </w:comment>
  <w:comment w:author="Gerald Caseley" w:id="13" w:date="2024-01-04T14:38: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builder: There is a concept of a “Sign and then close” where certain things have to be complete between signing of this document and the official closing. This is not the case here but if it were then you would include this language. Term sheet would often identify if it is a sign and close.</w:t>
      </w:r>
    </w:p>
  </w:comment>
  <w:comment w:author="Gerald Caseley" w:id="8" w:date="2023-12-28T07:03:0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Builder: This could be a question to User or, and more preferred, would be that upload corporate documents and it update it automatically. A third option, we could also include it in the term sheet.</w:t>
      </w:r>
    </w:p>
  </w:comment>
  <w:comment w:author="Gerald Caseley" w:id="12" w:date="2024-01-04T14:34: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Ancillary docs would identify this. Would be great to be able to upload a “Family of Companies Org Chart” to assist with drafting this section. For MVP, a comment of reflective of the footnote</w:t>
      </w:r>
    </w:p>
  </w:comment>
  <w:comment w:author="Gerald Caseley" w:id="5" w:date="2023-12-28T06:52: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AI/User:  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Ex w15:paraId="00000050" w15:done="0"/>
  <w15:commentEx w15:paraId="00000051" w15:done="0"/>
  <w15:commentEx w15:paraId="00000052" w15:done="0"/>
  <w15:commentEx w15:paraId="00000053" w15:done="0"/>
  <w15:commentEx w15:paraId="00000054" w15:done="0"/>
  <w15:commentEx w15:paraId="00000055" w15:done="0"/>
  <w15:commentEx w15:paraId="00000056" w15:done="0"/>
  <w15:commentEx w15:paraId="00000057" w15:done="0"/>
  <w15:commentEx w15:paraId="00000058" w15:done="0"/>
  <w15:commentEx w15:paraId="00000059" w15:done="0"/>
  <w15:commentEx w15:paraId="0000005A" w15:done="0"/>
  <w15:commentEx w15:paraId="0000005B" w15:done="0"/>
  <w15:commentEx w15:paraId="000000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15862751.3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15862751.3</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Canadian Version</w:t>
      <w:br w:type="textWrapping"/>
      <w:t xml:space="preserve">Last update:  November 2020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83"/>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2" w:date="2023-12-28T06:44: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82"/>
            </w:sdtPr>
            <w:sdtContent>
              <w:del w:author="Gerald Caseley" w:id="2" w:date="2023-12-28T06:44: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If only one closing is contemplated, references to "Initial Closing," "each Closing," "such Closing" etc. should be modified. If the transaction has a so-called “simultaneous sign and close”, you can update the tense accordingly (“has adopted and filed”). </w:delText>
                </w:r>
              </w:del>
            </w:sdtContent>
          </w:sdt>
        </w:p>
      </w:sdtContent>
    </w:sdt>
  </w:footnote>
  <w:footnote w:id="1">
    <w:sdt>
      <w:sdtPr>
        <w:tag w:val="goog_rdk_86"/>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9" w:date="2023-12-28T06:45: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85"/>
            </w:sdtPr>
            <w:sdtContent>
              <w:del w:author="Gerald Caseley" w:id="9" w:date="2023-12-28T06:45: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delText>
                </w:r>
              </w:del>
            </w:sdtContent>
          </w:sdt>
        </w:p>
      </w:sdtContent>
    </w:sdt>
  </w:footnote>
  <w:footnote w:id="2">
    <w:sdt>
      <w:sdtPr>
        <w:tag w:val="goog_rdk_89"/>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10" w:date="2023-12-28T06:53: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88"/>
            </w:sdtPr>
            <w:sdtContent>
              <w:del w:author="Gerald Caseley" w:id="10" w:date="2023-12-28T06:53: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Note that this document has been updated to provide for the possibility of uncertificated shares as well; alternative language is provided where applicable.</w:delText>
                </w:r>
              </w:del>
            </w:sdtContent>
          </w:sdt>
        </w:p>
      </w:sdtContent>
    </w:sdt>
  </w:footnote>
  <w:footnote w:id="3">
    <w:sdt>
      <w:sdtPr>
        <w:tag w:val="goog_rdk_92"/>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13" w:date="2023-12-28T06:54: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91"/>
            </w:sdtPr>
            <w:sdtContent>
              <w:del w:author="Gerald Caseley" w:id="13" w:date="2023-12-28T06:54: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If some or all of the Purchasers will be converting previously issued notes to Shares, consider paying the interest in cash, if the terms of the notes permit this, to avoid last-minute re-computations if the closing is delayed.  Note that cancellation of interest in return for shares may be a taxable event in the amount of the interest cancelled.  Accordingly, some of the Purchasers may require payment of interest in cash to avoid imputation of income without the corresponding payment of cash to pay the tax.</w:delText>
                </w:r>
              </w:del>
            </w:sdtContent>
          </w:sdt>
        </w:p>
      </w:sdtContent>
    </w:sdt>
  </w:footnote>
  <w:footnote w:id="4">
    <w:sdt>
      <w:sdtPr>
        <w:tag w:val="goog_rdk_95"/>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14" w:date="2023-12-28T06:58: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94"/>
            </w:sdtPr>
            <w:sdtContent>
              <w:del w:author="Gerald Caseley" w:id="14" w:date="2023-12-28T06:58: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This Section is intended to allow the Corporation to hold an Initial Closing once it has reached the minimum required to close, and then continue to raise capital over some agreed upon period on the same terms. This should not be confused with a “tranched” financing, where the amount committed to the financing round is not invested all at once up front but rather is invested in pre-specified “tranches,” usually dependent on the achievement of agreed upon milestone(s).  </w:delText>
                </w:r>
              </w:del>
            </w:sdtContent>
          </w:sdt>
        </w:p>
      </w:sdtContent>
    </w:sdt>
  </w:footnote>
  <w:footnote w:id="5">
    <w:sdt>
      <w:sdtPr>
        <w:tag w:val="goog_rdk_97"/>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14" w:date="2023-12-28T06:58: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96"/>
            </w:sdtPr>
            <w:sdtContent>
              <w:del w:author="Gerald Caseley" w:id="14" w:date="2023-12-28T06:58: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The Corporation may want to limit this approval right to the larger Purchasers.  As an alternative, the Agreement may specify that Additional Purchasers must be approved by the Board of Directors, including the directors elected by the Class A Preferred shareholders.</w:delText>
                </w:r>
              </w:del>
            </w:sdtContent>
          </w:sdt>
        </w:p>
      </w:sdtContent>
    </w:sdt>
  </w:footnote>
  <w:footnote w:id="6">
    <w:sdt>
      <w:sdtPr>
        <w:tag w:val="goog_rdk_99"/>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14" w:date="2023-12-28T06:58: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98"/>
            </w:sdtPr>
            <w:sdtContent>
              <w:del w:author="Gerald Caseley" w:id="14" w:date="2023-12-28T06:58: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Canada does not have a securities regulatory authority at the federal government level.  Each province and territory has its own regulations. Therefore, the definition of "Securities Laws" should be adapted on a case by case basis to include the jurisdictions applicable to the Corporation.</w:delText>
                </w:r>
              </w:del>
            </w:sdtContent>
          </w:sdt>
        </w:p>
      </w:sdtContent>
    </w:sdt>
  </w:footnote>
  <w:footnote w:id="7">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See Model Indemnification Agreement for discussion of the issue of expanding coverage to include not just VC designee director, but also the fund(s) making the investment.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8">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 Class A Preferred Share financings, the Investors' Rights Agreement will normally be signed by all the Class A Purchasers.  In subsequent financing rounds, the standard practice is to amend and restate the Investor Rights Agreement, which will then be signed by the Corporation as well as the subsequent and prior round purchasers.</w:t>
      </w:r>
    </w:p>
  </w:footnote>
  <w:footnote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 a Class A round at a high-tech start-up, it is likely that the only key employees in addition to management, if any, are those who are responsible for developing the Corporation's key intellectual property assets.  It may be simpler for these early-stage companies to list the Key Employees by name. In later rounds, it may be appropriate to include others, e.g., important salespeople or consultants and define Key Employees by function (e.g., division director).</w:t>
      </w:r>
    </w:p>
  </w:footnote>
  <w:footnote w:id="1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 important point of negotiation is often whether the Corporation will represent that a given fact (a) is true or (b) is true to the Corporation's knowledge. Alternative (a) requires the Corporation to bear the entire risk of the truth or falsity of the represented fact, regardless whether the Corporation knew (or could have known) at the time of the representation whether or not the fact was true. Alternative (b) is preferable from the Corporation's standpoint, since it holds the Corporation responsible only for facts of which it is actually aware.</w:t>
      </w:r>
    </w:p>
  </w:footnote>
  <w:footnote w:id="11">
    <w:sdt>
      <w:sdtPr>
        <w:tag w:val="goog_rdk_102"/>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19" w:date="2024-01-04T14:18: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01"/>
            </w:sdtPr>
            <w:sdtContent>
              <w:del w:author="Gerald Caseley" w:id="19" w:date="2024-01-04T14:18: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Since the prospects of high-tech start-up companies are by definition highly uncertain, the Corporation may resist the inclusion of the word "prospects" on the grounds that investors in a Class A financing are in the business of shouldering that risk.</w:delText>
                </w:r>
              </w:del>
            </w:sdtContent>
          </w:sdt>
        </w:p>
      </w:sdtContent>
    </w:sdt>
  </w:footnote>
  <w:footnote w:id="12">
    <w:sdt>
      <w:sdtPr>
        <w:tag w:val="goog_rdk_105"/>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20" w:date="2024-01-04T14:19: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04"/>
            </w:sdtPr>
            <w:sdtContent>
              <w:del w:author="Gerald Caseley" w:id="20" w:date="2024-01-04T14:19: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Refer to footnote 9.</w:delText>
                </w:r>
              </w:del>
            </w:sdtContent>
          </w:sdt>
        </w:p>
      </w:sdtContent>
    </w:sdt>
  </w:footnote>
  <w:footnote w:id="13">
    <w:sdt>
      <w:sdtPr>
        <w:tag w:val="goog_rdk_108"/>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21" w:date="2024-01-04T14:19: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07"/>
            </w:sdtPr>
            <w:sdtContent>
              <w:del w:author="Gerald Caseley" w:id="21" w:date="2024-01-04T14:19: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The Voting Agreement contains representations by the Corporation and Purchasers relating to "bad actor" disqualifying events.  If some or all of the Purchasers are not also entering into the Voting Agreement, consider adding similar representations to the Purchase Agreement in Sections 2 and 3.</w:delText>
                </w:r>
              </w:del>
            </w:sdtContent>
          </w:sdt>
        </w:p>
      </w:sdtContent>
    </w:sdt>
  </w:footnote>
  <w:footnote w:id="14">
    <w:sdt>
      <w:sdtPr>
        <w:tag w:val="goog_rdk_111"/>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23" w:date="2024-01-04T14:22: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10"/>
            </w:sdtPr>
            <w:sdtContent>
              <w:del w:author="Gerald Caseley" w:id="23" w:date="2024-01-04T14:22: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The purpose of the Corporation's representations is primarily to create a mechanism to ensure full disclosure about the Corporation's organization, financial condition and business to the investors. The Corporation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Section 2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not reasonably acceptable to that Purchaser. Some practitioners prefer to deliver the Disclosure Schedule separately, instead of as an exhibit to the Share Purchase Agreement, so that the Disclosure Schedule will not have to be publicly filed if the Share Purchase Agreement is filed as an exhibit to a public offering registration statement.</w:delText>
                </w:r>
              </w:del>
            </w:sdtContent>
          </w:sdt>
        </w:p>
      </w:sdtContent>
    </w:sdt>
  </w:footnote>
  <w:footnote w:id="15">
    <w:sdt>
      <w:sdtPr>
        <w:tag w:val="goog_rdk_114"/>
      </w:sdtPr>
      <w:sdtContent>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24" w:date="2024-01-04T14:23: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13"/>
            </w:sdtPr>
            <w:sdtContent>
              <w:del w:author="Gerald Caseley" w:id="24" w:date="2024-01-04T14:23: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The purpose of this representation is to ensure that basic corporate maintenance has been properly carried out by the Corporation. Note that the Corporation is required to disclose failure to qualify in other jurisdictions where it does business only if failure to do so could have a "Material Adverse Effect"; the purpose of this language is to eliminate the time and expense of doing a jurisdiction by jurisdiction analysis to determine whether the Corporation should technically be qualified. If the Corporation has material connections to jurisdictions in which it is not qualified, these jurisdictions must be investigated by counsel to determine whether qualification is necessary and whether there are potential adverse effects of having failed to qualify.</w:delText>
                </w:r>
              </w:del>
            </w:sdtContent>
          </w:sdt>
        </w:p>
      </w:sdtContent>
    </w:sdt>
  </w:footnote>
  <w:footnote w:id="16">
    <w:sdt>
      <w:sdtPr>
        <w:tag w:val="goog_rdk_117"/>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25" w:date="2024-01-04T14:23: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16"/>
            </w:sdtPr>
            <w:sdtContent>
              <w:del w:author="Gerald Caseley" w:id="25" w:date="2024-01-04T14:23: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Section 2.2 describes the Corporation's capital structure and can be stated either immediately prior to or upon the Initial Closing of the financing. This description details any outstanding rights or privileges with respect to the Corporation's securities. In later round financings, this description would also list any preemptive rights, co-sale rights and rights of first refusal granted to investors in prior rounds. In later round financings, consider adding representations that there have been no conversions of previously-issued preferred shares to Common Shares, the number of shares that would be outstanding on an as-converted-to-Common Share basis and the current conversion ratios of each class of preferred shares.</w:delText>
                </w:r>
              </w:del>
            </w:sdtContent>
          </w:sdt>
        </w:p>
      </w:sdtContent>
    </w:sdt>
  </w:footnote>
  <w:footnote w:id="17">
    <w:sdt>
      <w:sdtPr>
        <w:tag w:val="goog_rdk_120"/>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37" w:date="2024-01-04T14:30: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19"/>
            </w:sdtPr>
            <w:sdtContent>
              <w:del w:author="Gerald Caseley" w:id="37" w:date="2024-01-04T14:30: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The vesting schedule disclosures may be better handled in due diligence. If removed, add the following vesting schedule disclosures may be better handled in due diligence. If removed, add the following vesting schedule representation in Section 2.2(d) as the first or second sentence: “All outstanding Common Shares (and all stock options) held by the service providers are subject to a customary vesting schedule over four (4) years with a one (1) year cliff, except as set forth in Section 2.2(d) of the Disclosure Schedule.  </w:delText>
                </w:r>
              </w:del>
            </w:sdtContent>
          </w:sdt>
        </w:p>
      </w:sdtContent>
    </w:sdt>
  </w:footnote>
  <w:footnote w:id="18">
    <w:sdt>
      <w:sdtPr>
        <w:tag w:val="goog_rdk_123"/>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38" w:date="2024-01-04T14:33: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22"/>
            </w:sdtPr>
            <w:sdtContent>
              <w:del w:author="Gerald Caseley" w:id="38" w:date="2024-01-04T14:33: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The purpose of this representation is to require the Corporation to fully disclose its structure, including other corporations, if any, that it controls. If the Corporation does have subsidiaries, you should (i) add to Subsection 2.2(e) a representation with respect to the subsidiaries of the Corporation modeled after Subsection 2.1 regarding the organization, good standing and qualification of each such subsidiary, and (ii) add a reference to subsidiaries where appropriate in Section 2.  Some formulations include subsidiaries in the definition of the Corporation, this approach works if careful attention is given to representations where the effect of such inclusion requires additional language (for example, the representation in Subsection 2.2 would require either the exclusion of subsidiaries or a separate paragraph regarding the capitalization of subsidiaries).</w:delText>
                </w:r>
              </w:del>
            </w:sdtContent>
          </w:sdt>
        </w:p>
      </w:sdtContent>
    </w:sdt>
  </w:footnote>
  <w:footnote w:id="19">
    <w:sdt>
      <w:sdtPr>
        <w:tag w:val="goog_rdk_126"/>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180" w:right="0" w:hanging="180"/>
            <w:jc w:val="both"/>
            <w:rPr>
              <w:del w:author="Gerald Caseley" w:id="39" w:date="2024-01-04T14:39:00Z"/>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25"/>
            </w:sdtPr>
            <w:sdtContent>
              <w:del w:author="Gerald Caseley" w:id="39" w:date="2024-01-04T14:39:00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delText xml:space="preserve"> In certain jurisdictions, ancillary agreements executed in connection with the financing, such as noncompetition provisions or voting agreements, may be subject to some question regarding their enforceability, and the representation should be modified accordingly.</w:delText>
                </w:r>
              </w:del>
            </w:sdtContent>
          </w:sdt>
        </w:p>
      </w:sdtContent>
    </w:sdt>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720"/>
      </w:pPr>
      <w:rPr>
        <w:b w:val="0"/>
        <w:i w:val="0"/>
        <w:smallCaps w:val="0"/>
        <w:strike w:val="0"/>
        <w:color w:val="000000"/>
        <w:u w:val="none"/>
        <w:vertAlign w:val="baseline"/>
      </w:rPr>
    </w:lvl>
    <w:lvl w:ilvl="1">
      <w:start w:val="1"/>
      <w:numFmt w:val="decimal"/>
      <w:lvlText w:val="%1.%2"/>
      <w:lvlJc w:val="left"/>
      <w:pPr>
        <w:ind w:left="0" w:firstLine="1440"/>
      </w:pPr>
      <w:rPr>
        <w:b w:val="0"/>
        <w:i w:val="0"/>
        <w:smallCaps w:val="0"/>
        <w:strike w:val="0"/>
        <w:color w:val="000000"/>
        <w:u w:val="none"/>
        <w:vertAlign w:val="baseline"/>
      </w:rPr>
    </w:lvl>
    <w:lvl w:ilvl="2">
      <w:start w:val="1"/>
      <w:numFmt w:val="lowerLetter"/>
      <w:lvlText w:val="(%3)"/>
      <w:lvlJc w:val="left"/>
      <w:pPr>
        <w:ind w:left="0" w:firstLine="2160"/>
      </w:pPr>
      <w:rPr>
        <w:b w:val="0"/>
        <w:i w:val="0"/>
        <w:smallCaps w:val="0"/>
        <w:strike w:val="0"/>
        <w:color w:val="000000"/>
        <w:u w:val="none"/>
        <w:vertAlign w:val="baseline"/>
      </w:rPr>
    </w:lvl>
    <w:lvl w:ilvl="3">
      <w:start w:val="1"/>
      <w:numFmt w:val="lowerRoman"/>
      <w:lvlText w:val="(%4)"/>
      <w:lvlJc w:val="left"/>
      <w:pPr>
        <w:ind w:left="0" w:firstLine="2880"/>
      </w:pPr>
      <w:rPr>
        <w:b w:val="0"/>
        <w:i w:val="0"/>
        <w:smallCaps w:val="0"/>
        <w:strike w:val="0"/>
        <w:color w:val="000000"/>
        <w:u w:val="none"/>
        <w:vertAlign w:val="baseline"/>
      </w:rPr>
    </w:lvl>
    <w:lvl w:ilvl="4">
      <w:start w:val="1"/>
      <w:numFmt w:val="upperLetter"/>
      <w:lvlText w:val="(%5)"/>
      <w:lvlJc w:val="left"/>
      <w:pPr>
        <w:ind w:left="2880" w:hanging="720"/>
      </w:pPr>
      <w:rPr>
        <w:b w:val="0"/>
        <w:i w:val="0"/>
        <w:smallCaps w:val="0"/>
        <w:strike w:val="0"/>
        <w:color w:val="000000"/>
        <w:u w:val="none"/>
        <w:vertAlign w:val="baseline"/>
      </w:rPr>
    </w:lvl>
    <w:lvl w:ilvl="5">
      <w:start w:val="1"/>
      <w:numFmt w:val="decimal"/>
      <w:lvlText w:val="(%6)"/>
      <w:lvlJc w:val="left"/>
      <w:pPr>
        <w:ind w:left="3600" w:hanging="720"/>
      </w:pPr>
      <w:rPr>
        <w:b w:val="0"/>
        <w:i w:val="0"/>
        <w:smallCaps w:val="0"/>
        <w:strike w:val="0"/>
        <w:color w:val="000000"/>
        <w:u w:val="none"/>
        <w:vertAlign w:val="baseline"/>
      </w:rPr>
    </w:lvl>
    <w:lvl w:ilvl="6">
      <w:start w:val="1"/>
      <w:numFmt w:val="lowerLetter"/>
      <w:lvlText w:val="%7)"/>
      <w:lvlJc w:val="left"/>
      <w:pPr>
        <w:ind w:left="4320" w:hanging="720"/>
      </w:pPr>
      <w:rPr>
        <w:b w:val="0"/>
        <w:i w:val="0"/>
        <w:smallCaps w:val="0"/>
        <w:strike w:val="0"/>
        <w:color w:val="000000"/>
        <w:u w:val="none"/>
        <w:vertAlign w:val="baseline"/>
      </w:rPr>
    </w:lvl>
    <w:lvl w:ilvl="7">
      <w:start w:val="1"/>
      <w:numFmt w:val="lowerRoman"/>
      <w:lvlText w:val="%8)"/>
      <w:lvlJc w:val="left"/>
      <w:pPr>
        <w:ind w:left="1440" w:hanging="720"/>
      </w:pPr>
      <w:rPr>
        <w:b w:val="0"/>
        <w:i w:val="0"/>
        <w:smallCaps w:val="0"/>
        <w:strike w:val="0"/>
        <w:color w:val="000000"/>
        <w:u w:val="none"/>
        <w:vertAlign w:val="baseline"/>
      </w:rPr>
    </w:lvl>
    <w:lvl w:ilvl="8">
      <w:start w:val="1"/>
      <w:numFmt w:val="upperLetter"/>
      <w:lvlText w:val="%9)"/>
      <w:lvlJc w:val="left"/>
      <w:pPr>
        <w:ind w:left="2160" w:hanging="720"/>
      </w:pPr>
      <w:rPr>
        <w:b w:val="0"/>
        <w:i w:val="0"/>
        <w:smallCaps w:val="0"/>
        <w:strike w:val="0"/>
        <w:color w:val="00000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jc w:val="center"/>
    </w:pPr>
    <w:rPr>
      <w:b w:val="1"/>
      <w:smallCaps w:val="1"/>
      <w:u w:val="single"/>
    </w:rPr>
  </w:style>
  <w:style w:type="paragraph" w:styleId="Heading2">
    <w:name w:val="heading 2"/>
    <w:basedOn w:val="Normal"/>
    <w:next w:val="Normal"/>
    <w:pPr>
      <w:keepNext w:val="1"/>
      <w:spacing w:after="240" w:lineRule="auto"/>
    </w:pPr>
    <w:rPr>
      <w:b w:val="1"/>
    </w:rPr>
  </w:style>
  <w:style w:type="paragraph" w:styleId="Heading3">
    <w:name w:val="heading 3"/>
    <w:basedOn w:val="Normal"/>
    <w:next w:val="Normal"/>
    <w:pPr>
      <w:keepNext w:val="1"/>
      <w:spacing w:after="240" w:lineRule="auto"/>
    </w:pPr>
    <w:rPr>
      <w:b w:val="1"/>
      <w:i w:val="1"/>
    </w:rPr>
  </w:style>
  <w:style w:type="paragraph" w:styleId="Heading4">
    <w:name w:val="heading 4"/>
    <w:basedOn w:val="Normal"/>
    <w:next w:val="Normal"/>
    <w:pPr>
      <w:keepNext w:val="1"/>
      <w:spacing w:after="240" w:lineRule="auto"/>
      <w:ind w:left="720"/>
    </w:pPr>
    <w:rPr>
      <w:i w:val="1"/>
    </w:rPr>
  </w:style>
  <w:style w:type="paragraph" w:styleId="Heading5">
    <w:name w:val="heading 5"/>
    <w:basedOn w:val="Normal"/>
    <w:next w:val="Normal"/>
    <w:pPr>
      <w:keepNext w:val="1"/>
      <w:spacing w:after="240" w:lineRule="auto"/>
      <w:ind w:left="720"/>
    </w:pPr>
    <w:rPr>
      <w:u w:val="single"/>
    </w:rPr>
  </w:style>
  <w:style w:type="paragraph" w:styleId="Heading6">
    <w:name w:val="heading 6"/>
    <w:basedOn w:val="Normal"/>
    <w:next w:val="Normal"/>
    <w:pPr>
      <w:keepNext w:val="1"/>
      <w:spacing w:after="240" w:lineRule="auto"/>
    </w:pPr>
    <w:rPr>
      <w:b w:val="1"/>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jc w:val="both"/>
    </w:pPr>
    <w:rPr>
      <w:rFonts w:cstheme="minorBidi" w:eastAsiaTheme="minorHAnsi"/>
      <w:sz w:val="24"/>
      <w:szCs w:val="24"/>
    </w:rPr>
  </w:style>
  <w:style w:type="paragraph" w:styleId="Heading1">
    <w:name w:val="heading 1"/>
    <w:basedOn w:val="Normal"/>
    <w:next w:val="BodyText"/>
    <w:link w:val="Heading1Char"/>
    <w:uiPriority w:val="9"/>
    <w:qFormat w:val="1"/>
    <w:pPr>
      <w:keepNext w:val="1"/>
      <w:spacing w:after="240"/>
      <w:jc w:val="center"/>
      <w:outlineLvl w:val="0"/>
    </w:pPr>
    <w:rPr>
      <w:rFonts w:cstheme="majorBidi" w:eastAsiaTheme="majorEastAsia"/>
      <w:b w:val="1"/>
      <w:bCs w:val="1"/>
      <w:caps w:val="1"/>
      <w:szCs w:val="28"/>
      <w:u w:val="single"/>
    </w:rPr>
  </w:style>
  <w:style w:type="paragraph" w:styleId="Heading2">
    <w:name w:val="heading 2"/>
    <w:basedOn w:val="Normal"/>
    <w:next w:val="BodyText"/>
    <w:link w:val="Heading2Char"/>
    <w:uiPriority w:val="9"/>
    <w:unhideWhenUsed w:val="1"/>
    <w:qFormat w:val="1"/>
    <w:pPr>
      <w:keepNext w:val="1"/>
      <w:spacing w:after="240"/>
      <w:outlineLvl w:val="1"/>
    </w:pPr>
    <w:rPr>
      <w:rFonts w:cstheme="majorBidi" w:eastAsiaTheme="majorEastAsia"/>
      <w:b w:val="1"/>
      <w:bCs w:val="1"/>
      <w:szCs w:val="26"/>
    </w:rPr>
  </w:style>
  <w:style w:type="paragraph" w:styleId="Heading3">
    <w:name w:val="heading 3"/>
    <w:basedOn w:val="Normal"/>
    <w:next w:val="BodyText"/>
    <w:link w:val="Heading3Char"/>
    <w:uiPriority w:val="9"/>
    <w:semiHidden w:val="1"/>
    <w:pPr>
      <w:keepNext w:val="1"/>
      <w:spacing w:after="240"/>
      <w:outlineLvl w:val="2"/>
    </w:pPr>
    <w:rPr>
      <w:rFonts w:cstheme="majorBidi" w:eastAsiaTheme="majorEastAsia"/>
      <w:b w:val="1"/>
      <w:bCs w:val="1"/>
      <w:i w:val="1"/>
    </w:rPr>
  </w:style>
  <w:style w:type="paragraph" w:styleId="Heading4">
    <w:name w:val="heading 4"/>
    <w:basedOn w:val="Normal"/>
    <w:next w:val="BodyText"/>
    <w:link w:val="Heading4Char"/>
    <w:uiPriority w:val="9"/>
    <w:semiHidden w:val="1"/>
    <w:unhideWhenUsed w:val="1"/>
    <w:qFormat w:val="1"/>
    <w:pPr>
      <w:keepNext w:val="1"/>
      <w:spacing w:after="240"/>
      <w:ind w:left="720"/>
      <w:outlineLvl w:val="3"/>
    </w:pPr>
    <w:rPr>
      <w:rFonts w:cstheme="majorBidi" w:eastAsiaTheme="majorEastAsia"/>
      <w:bCs w:val="1"/>
      <w:i w:val="1"/>
      <w:iCs w:val="1"/>
    </w:rPr>
  </w:style>
  <w:style w:type="paragraph" w:styleId="Heading5">
    <w:name w:val="heading 5"/>
    <w:basedOn w:val="Normal"/>
    <w:next w:val="BodyText"/>
    <w:link w:val="Heading5Char"/>
    <w:uiPriority w:val="9"/>
    <w:semiHidden w:val="1"/>
    <w:unhideWhenUsed w:val="1"/>
    <w:qFormat w:val="1"/>
    <w:pPr>
      <w:keepNext w:val="1"/>
      <w:spacing w:after="240"/>
      <w:ind w:left="720"/>
      <w:outlineLvl w:val="4"/>
    </w:pPr>
    <w:rPr>
      <w:rFonts w:cstheme="majorBidi" w:eastAsiaTheme="majorEastAsia"/>
      <w:u w:val="single"/>
    </w:rPr>
  </w:style>
  <w:style w:type="paragraph" w:styleId="Heading6">
    <w:name w:val="heading 6"/>
    <w:basedOn w:val="Normal"/>
    <w:next w:val="BodyText"/>
    <w:link w:val="Heading6Char"/>
    <w:uiPriority w:val="9"/>
    <w:semiHidden w:val="1"/>
    <w:unhideWhenUsed w:val="1"/>
    <w:qFormat w:val="1"/>
    <w:pPr>
      <w:keepNext w:val="1"/>
      <w:spacing w:after="240"/>
      <w:outlineLvl w:val="5"/>
    </w:pPr>
    <w:rPr>
      <w:rFonts w:cstheme="majorBidi" w:eastAsiaTheme="majorEastAsia"/>
      <w:b w:val="1"/>
      <w:i w:val="1"/>
      <w:iCs w:val="1"/>
    </w:rPr>
  </w:style>
  <w:style w:type="paragraph" w:styleId="Heading7">
    <w:name w:val="heading 7"/>
    <w:basedOn w:val="Normal"/>
    <w:next w:val="BodyText"/>
    <w:link w:val="Heading7Char"/>
    <w:uiPriority w:val="9"/>
    <w:semiHidden w:val="1"/>
    <w:unhideWhenUsed w:val="1"/>
    <w:qFormat w:val="1"/>
    <w:pPr>
      <w:keepNext w:val="1"/>
      <w:spacing w:after="240"/>
      <w:outlineLvl w:val="6"/>
    </w:pPr>
    <w:rPr>
      <w:rFonts w:cstheme="majorBidi" w:eastAsiaTheme="majorEastAsia"/>
      <w:iCs w:val="1"/>
      <w:u w:val="single"/>
    </w:rPr>
  </w:style>
  <w:style w:type="paragraph" w:styleId="Heading8">
    <w:name w:val="heading 8"/>
    <w:basedOn w:val="Normal"/>
    <w:next w:val="BodyText"/>
    <w:link w:val="Heading8Char"/>
    <w:uiPriority w:val="9"/>
    <w:semiHidden w:val="1"/>
    <w:unhideWhenUsed w:val="1"/>
    <w:qFormat w:val="1"/>
    <w:pPr>
      <w:keepNext w:val="1"/>
      <w:spacing w:after="240"/>
      <w:outlineLvl w:val="7"/>
    </w:pPr>
    <w:rPr>
      <w:rFonts w:cstheme="majorBidi" w:eastAsiaTheme="majorEastAsia"/>
      <w:i w:val="1"/>
      <w:szCs w:val="20"/>
    </w:rPr>
  </w:style>
  <w:style w:type="paragraph" w:styleId="Heading9">
    <w:name w:val="heading 9"/>
    <w:basedOn w:val="Normal"/>
    <w:next w:val="BodyText"/>
    <w:link w:val="Heading9Char"/>
    <w:uiPriority w:val="9"/>
    <w:semiHidden w:val="1"/>
    <w:unhideWhenUsed w:val="1"/>
    <w:qFormat w:val="1"/>
    <w:pPr>
      <w:keepNext w:val="1"/>
      <w:spacing w:after="240"/>
      <w:outlineLvl w:val="8"/>
    </w:pPr>
    <w:rPr>
      <w:rFonts w:cstheme="majorBidi" w:eastAsiaTheme="majorEastAsia"/>
      <w:i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pPr>
      <w:tabs>
        <w:tab w:val="center" w:pos="4680"/>
        <w:tab w:val="right" w:pos="9360"/>
      </w:tabs>
    </w:pPr>
  </w:style>
  <w:style w:type="character" w:styleId="HeaderChar" w:customStyle="1">
    <w:name w:val="Header Char"/>
    <w:basedOn w:val="DefaultParagraphFont"/>
    <w:link w:val="Header"/>
    <w:uiPriority w:val="99"/>
    <w:rPr>
      <w:rFonts w:cstheme="minorBidi" w:eastAsiaTheme="minorHAnsi"/>
      <w:sz w:val="24"/>
      <w:szCs w:val="24"/>
    </w:rPr>
  </w:style>
  <w:style w:type="paragraph" w:styleId="Footer">
    <w:name w:val="footer"/>
    <w:basedOn w:val="Normal"/>
    <w:link w:val="FooterChar"/>
    <w:uiPriority w:val="99"/>
    <w:unhideWhenUsed w:val="1"/>
    <w:qFormat w:val="1"/>
    <w:pPr>
      <w:tabs>
        <w:tab w:val="center" w:pos="4680"/>
        <w:tab w:val="right" w:pos="9360"/>
      </w:tabs>
      <w:jc w:val="left"/>
    </w:pPr>
    <w:rPr>
      <w:sz w:val="20"/>
    </w:rPr>
  </w:style>
  <w:style w:type="character" w:styleId="FooterChar" w:customStyle="1">
    <w:name w:val="Footer Char"/>
    <w:basedOn w:val="DefaultParagraphFont"/>
    <w:link w:val="Footer"/>
    <w:uiPriority w:val="99"/>
    <w:rPr>
      <w:rFonts w:cstheme="minorBidi" w:eastAsiaTheme="minorHAnsi"/>
      <w:szCs w:val="24"/>
    </w:rPr>
  </w:style>
  <w:style w:type="paragraph" w:styleId="BodyText">
    <w:name w:val="Body Text"/>
    <w:basedOn w:val="Normal"/>
    <w:link w:val="BodyTextChar"/>
    <w:qFormat w:val="1"/>
    <w:pPr>
      <w:spacing w:after="240"/>
    </w:pPr>
    <w:rPr>
      <w:rFonts w:cs="Times New Roman" w:eastAsia="Times New Roman"/>
    </w:rPr>
  </w:style>
  <w:style w:type="character" w:styleId="BodyTextChar" w:customStyle="1">
    <w:name w:val="Body Text Char"/>
    <w:basedOn w:val="DefaultParagraphFont"/>
    <w:link w:val="BodyText"/>
    <w:rPr>
      <w:sz w:val="24"/>
      <w:szCs w:val="24"/>
    </w:rPr>
  </w:style>
  <w:style w:type="character" w:styleId="PageNumber">
    <w:name w:val="page number"/>
    <w:basedOn w:val="DefaultParagraphFont"/>
    <w:unhideWhenUsed w:val="1"/>
  </w:style>
  <w:style w:type="paragraph" w:styleId="Quote">
    <w:name w:val="Quote"/>
    <w:basedOn w:val="Normal"/>
    <w:next w:val="BodyText"/>
    <w:link w:val="QuoteChar"/>
    <w:uiPriority w:val="13"/>
    <w:qFormat w:val="1"/>
    <w:pPr>
      <w:spacing w:after="240"/>
      <w:ind w:left="720" w:right="720"/>
    </w:pPr>
    <w:rPr>
      <w:iCs w:val="1"/>
    </w:rPr>
  </w:style>
  <w:style w:type="character" w:styleId="QuoteChar" w:customStyle="1">
    <w:name w:val="Quote Char"/>
    <w:basedOn w:val="DefaultParagraphFont"/>
    <w:link w:val="Quote"/>
    <w:uiPriority w:val="13"/>
    <w:rPr>
      <w:rFonts w:cstheme="minorBidi" w:eastAsiaTheme="minorHAnsi"/>
      <w:iCs w:val="1"/>
      <w:sz w:val="24"/>
      <w:szCs w:val="24"/>
    </w:rPr>
  </w:style>
  <w:style w:type="paragraph" w:styleId="BodyTextFirstIndent">
    <w:name w:val="Body Text First Indent"/>
    <w:basedOn w:val="BodyText"/>
    <w:link w:val="BodyTextFirstIndentChar"/>
    <w:unhideWhenUsed w:val="1"/>
    <w:pPr>
      <w:ind w:firstLine="720"/>
    </w:pPr>
  </w:style>
  <w:style w:type="character" w:styleId="BodyTextFirstIndentChar" w:customStyle="1">
    <w:name w:val="Body Text First Indent Char"/>
    <w:basedOn w:val="BodyTextChar"/>
    <w:link w:val="BodyTextFirstIndent"/>
    <w:rPr>
      <w:sz w:val="24"/>
      <w:szCs w:val="24"/>
    </w:rPr>
  </w:style>
  <w:style w:type="paragraph" w:styleId="BodyTextIndent">
    <w:name w:val="Body Text Indent"/>
    <w:basedOn w:val="Normal"/>
    <w:link w:val="BodyTextIndentChar"/>
    <w:unhideWhenUsed w:val="1"/>
    <w:pPr>
      <w:ind w:left="720"/>
    </w:pPr>
  </w:style>
  <w:style w:type="character" w:styleId="BodyTextIndentChar" w:customStyle="1">
    <w:name w:val="Body Text Indent Char"/>
    <w:basedOn w:val="DefaultParagraphFont"/>
    <w:link w:val="BodyTextIndent"/>
    <w:rPr>
      <w:rFonts w:cstheme="minorBidi" w:eastAsiaTheme="minorHAnsi"/>
      <w:sz w:val="24"/>
      <w:szCs w:val="24"/>
    </w:rPr>
  </w:style>
  <w:style w:type="numbering" w:styleId="111111">
    <w:name w:val="Outline List 2"/>
    <w:basedOn w:val="NoList"/>
    <w:semiHidden w:val="1"/>
    <w:pPr>
      <w:numPr>
        <w:numId w:val="1"/>
      </w:numPr>
    </w:pPr>
  </w:style>
  <w:style w:type="numbering" w:styleId="1ai">
    <w:name w:val="Outline List 1"/>
    <w:basedOn w:val="NoList"/>
    <w:semiHidden w:val="1"/>
    <w:pPr>
      <w:numPr>
        <w:numId w:val="37"/>
      </w:numPr>
    </w:pPr>
  </w:style>
  <w:style w:type="character" w:styleId="Heading1Char" w:customStyle="1">
    <w:name w:val="Heading 1 Char"/>
    <w:basedOn w:val="DefaultParagraphFont"/>
    <w:link w:val="Heading1"/>
    <w:uiPriority w:val="9"/>
    <w:rPr>
      <w:rFonts w:cstheme="majorBidi" w:eastAsiaTheme="majorEastAsia"/>
      <w:b w:val="1"/>
      <w:bCs w:val="1"/>
      <w:caps w:val="1"/>
      <w:sz w:val="24"/>
      <w:szCs w:val="28"/>
      <w:u w:val="single"/>
    </w:rPr>
  </w:style>
  <w:style w:type="character" w:styleId="Heading2Char" w:customStyle="1">
    <w:name w:val="Heading 2 Char"/>
    <w:basedOn w:val="DefaultParagraphFont"/>
    <w:link w:val="Heading2"/>
    <w:uiPriority w:val="9"/>
    <w:rPr>
      <w:rFonts w:cstheme="majorBidi" w:eastAsiaTheme="majorEastAsia"/>
      <w:b w:val="1"/>
      <w:bCs w:val="1"/>
      <w:sz w:val="24"/>
      <w:szCs w:val="26"/>
    </w:rPr>
  </w:style>
  <w:style w:type="character" w:styleId="Heading3Char" w:customStyle="1">
    <w:name w:val="Heading 3 Char"/>
    <w:basedOn w:val="DefaultParagraphFont"/>
    <w:link w:val="Heading3"/>
    <w:uiPriority w:val="9"/>
    <w:semiHidden w:val="1"/>
    <w:rPr>
      <w:rFonts w:cstheme="majorBidi" w:eastAsiaTheme="majorEastAsia"/>
      <w:b w:val="1"/>
      <w:bCs w:val="1"/>
      <w:i w:val="1"/>
      <w:sz w:val="24"/>
      <w:szCs w:val="24"/>
    </w:rPr>
  </w:style>
  <w:style w:type="character" w:styleId="Heading4Char" w:customStyle="1">
    <w:name w:val="Heading 4 Char"/>
    <w:basedOn w:val="DefaultParagraphFont"/>
    <w:link w:val="Heading4"/>
    <w:uiPriority w:val="9"/>
    <w:semiHidden w:val="1"/>
    <w:rPr>
      <w:rFonts w:cstheme="majorBidi" w:eastAsiaTheme="majorEastAsia"/>
      <w:bCs w:val="1"/>
      <w:i w:val="1"/>
      <w:iCs w:val="1"/>
      <w:sz w:val="24"/>
      <w:szCs w:val="24"/>
    </w:rPr>
  </w:style>
  <w:style w:type="character" w:styleId="Heading5Char" w:customStyle="1">
    <w:name w:val="Heading 5 Char"/>
    <w:basedOn w:val="DefaultParagraphFont"/>
    <w:link w:val="Heading5"/>
    <w:uiPriority w:val="9"/>
    <w:semiHidden w:val="1"/>
    <w:rPr>
      <w:rFonts w:cstheme="majorBidi" w:eastAsiaTheme="majorEastAsia"/>
      <w:sz w:val="24"/>
      <w:szCs w:val="24"/>
      <w:u w:val="single"/>
    </w:rPr>
  </w:style>
  <w:style w:type="character" w:styleId="Heading6Char" w:customStyle="1">
    <w:name w:val="Heading 6 Char"/>
    <w:basedOn w:val="DefaultParagraphFont"/>
    <w:link w:val="Heading6"/>
    <w:uiPriority w:val="9"/>
    <w:semiHidden w:val="1"/>
    <w:rPr>
      <w:rFonts w:cstheme="majorBidi" w:eastAsiaTheme="majorEastAsia"/>
      <w:b w:val="1"/>
      <w:i w:val="1"/>
      <w:iCs w:val="1"/>
      <w:sz w:val="24"/>
      <w:szCs w:val="24"/>
    </w:rPr>
  </w:style>
  <w:style w:type="character" w:styleId="Heading7Char" w:customStyle="1">
    <w:name w:val="Heading 7 Char"/>
    <w:basedOn w:val="DefaultParagraphFont"/>
    <w:link w:val="Heading7"/>
    <w:uiPriority w:val="9"/>
    <w:semiHidden w:val="1"/>
    <w:rPr>
      <w:rFonts w:cstheme="majorBidi" w:eastAsiaTheme="majorEastAsia"/>
      <w:iCs w:val="1"/>
      <w:sz w:val="24"/>
      <w:szCs w:val="24"/>
      <w:u w:val="single"/>
    </w:rPr>
  </w:style>
  <w:style w:type="character" w:styleId="Heading8Char" w:customStyle="1">
    <w:name w:val="Heading 8 Char"/>
    <w:basedOn w:val="DefaultParagraphFont"/>
    <w:link w:val="Heading8"/>
    <w:uiPriority w:val="9"/>
    <w:semiHidden w:val="1"/>
    <w:rPr>
      <w:rFonts w:cstheme="majorBidi" w:eastAsiaTheme="majorEastAsia"/>
      <w:i w:val="1"/>
      <w:sz w:val="24"/>
    </w:rPr>
  </w:style>
  <w:style w:type="character" w:styleId="Heading9Char" w:customStyle="1">
    <w:name w:val="Heading 9 Char"/>
    <w:basedOn w:val="DefaultParagraphFont"/>
    <w:link w:val="Heading9"/>
    <w:uiPriority w:val="9"/>
    <w:semiHidden w:val="1"/>
    <w:rPr>
      <w:rFonts w:cstheme="majorBidi" w:eastAsiaTheme="majorEastAsia"/>
      <w:iCs w:val="1"/>
      <w:sz w:val="24"/>
    </w:rPr>
  </w:style>
  <w:style w:type="numbering" w:styleId="ArticleSection">
    <w:name w:val="Outline List 3"/>
    <w:basedOn w:val="NoList"/>
    <w:uiPriority w:val="99"/>
    <w:semiHidden w:val="1"/>
    <w:unhideWhenUsed w:val="1"/>
    <w:pPr>
      <w:numPr>
        <w:numId w:val="5"/>
      </w:numPr>
    </w:pPr>
  </w:style>
  <w:style w:type="paragraph" w:styleId="Caption">
    <w:name w:val="caption"/>
    <w:basedOn w:val="Normal"/>
    <w:next w:val="Normal"/>
    <w:uiPriority w:val="35"/>
    <w:semiHidden w:val="1"/>
    <w:unhideWhenUsed w:val="1"/>
    <w:qFormat w:val="1"/>
    <w:rPr>
      <w:b w:val="1"/>
      <w:bCs w:val="1"/>
      <w:sz w:val="20"/>
      <w:szCs w:val="18"/>
    </w:rPr>
  </w:style>
  <w:style w:type="paragraph" w:styleId="Centered" w:customStyle="1">
    <w:name w:val="Centered"/>
    <w:basedOn w:val="Normal"/>
    <w:next w:val="BodyText"/>
    <w:uiPriority w:val="2"/>
    <w:qFormat w:val="1"/>
    <w:pPr>
      <w:spacing w:after="240" w:line="240" w:lineRule="exact"/>
      <w:jc w:val="center"/>
    </w:pPr>
  </w:style>
  <w:style w:type="paragraph" w:styleId="DeliveryPhrase" w:customStyle="1">
    <w:name w:val="Delivery Phrase"/>
    <w:basedOn w:val="Normal"/>
    <w:next w:val="BodyText"/>
    <w:uiPriority w:val="3"/>
    <w:qFormat w:val="1"/>
    <w:pPr>
      <w:spacing w:after="240" w:before="240"/>
    </w:pPr>
    <w:rPr>
      <w:b w:val="1"/>
      <w:caps w:val="1"/>
    </w:rPr>
  </w:style>
  <w:style w:type="paragraph" w:styleId="EnvelopeAddress">
    <w:name w:val="envelope address"/>
    <w:basedOn w:val="Normal"/>
    <w:uiPriority w:val="99"/>
    <w:semiHidden w:val="1"/>
    <w:unhideWhenUsed w:val="1"/>
    <w:qFormat w:val="1"/>
    <w:pPr>
      <w:framePr w:lines="0" w:w="5760" w:h="2160" w:vSpace="187" w:hSpace="187" w:wrap="around" w:hAnchor="page" w:vAnchor="page" w:x="6481" w:y="3068" w:hRule="exact"/>
    </w:pPr>
    <w:rPr>
      <w:rFonts w:cstheme="majorBidi" w:eastAsiaTheme="majorEastAsia"/>
    </w:rPr>
  </w:style>
  <w:style w:type="paragraph" w:styleId="FootnoteText">
    <w:name w:val="footnote text"/>
    <w:basedOn w:val="Normal"/>
    <w:link w:val="FootnoteTextChar"/>
    <w:unhideWhenUsed w:val="1"/>
    <w:rsid w:val="007E22D0"/>
    <w:rPr>
      <w:sz w:val="16"/>
      <w:szCs w:val="20"/>
    </w:rPr>
  </w:style>
  <w:style w:type="character" w:styleId="FootnoteTextChar" w:customStyle="1">
    <w:name w:val="Footnote Text Char"/>
    <w:basedOn w:val="DefaultParagraphFont"/>
    <w:link w:val="FootnoteText"/>
    <w:rsid w:val="007E22D0"/>
    <w:rPr>
      <w:rFonts w:cstheme="minorBidi" w:eastAsiaTheme="minorHAnsi"/>
      <w:sz w:val="16"/>
    </w:rPr>
  </w:style>
  <w:style w:type="paragraph" w:styleId="HeaderNumbers" w:customStyle="1">
    <w:name w:val="HeaderNumbers"/>
    <w:basedOn w:val="Normal"/>
    <w:link w:val="HeaderNumbersChar"/>
    <w:uiPriority w:val="10"/>
    <w:semiHidden w:val="1"/>
    <w:unhideWhenUsed w:val="1"/>
    <w:qFormat w:val="1"/>
    <w:pPr>
      <w:spacing w:after="720" w:line="480" w:lineRule="exact"/>
      <w:ind w:right="144"/>
    </w:pPr>
  </w:style>
  <w:style w:type="character" w:styleId="HeaderNumbersChar" w:customStyle="1">
    <w:name w:val="HeaderNumbers Char"/>
    <w:basedOn w:val="DefaultParagraphFont"/>
    <w:link w:val="HeaderNumbers"/>
    <w:uiPriority w:val="10"/>
    <w:semiHidden w:val="1"/>
    <w:rPr>
      <w:rFonts w:cstheme="minorBidi" w:eastAsiaTheme="minorHAnsi"/>
      <w:sz w:val="24"/>
      <w:szCs w:val="24"/>
    </w:rPr>
  </w:style>
  <w:style w:type="paragraph" w:styleId="Index1">
    <w:name w:val="index 1"/>
    <w:basedOn w:val="Normal"/>
    <w:next w:val="Normal"/>
    <w:autoRedefine w:val="1"/>
    <w:uiPriority w:val="99"/>
    <w:semiHidden w:val="1"/>
    <w:unhideWhenUsed w:val="1"/>
    <w:pPr>
      <w:ind w:left="240" w:hanging="240"/>
    </w:pPr>
  </w:style>
  <w:style w:type="paragraph" w:styleId="IndexHeading">
    <w:name w:val="index heading"/>
    <w:basedOn w:val="Normal"/>
    <w:next w:val="Index1"/>
    <w:uiPriority w:val="99"/>
    <w:semiHidden w:val="1"/>
    <w:unhideWhenUsed w:val="1"/>
    <w:rPr>
      <w:rFonts w:cstheme="majorBidi" w:eastAsiaTheme="majorEastAsia"/>
      <w:b w:val="1"/>
      <w:bCs w:val="1"/>
    </w:rPr>
  </w:style>
  <w:style w:type="paragraph" w:styleId="LetterDate" w:customStyle="1">
    <w:name w:val="Letter Date"/>
    <w:basedOn w:val="Normal"/>
    <w:next w:val="BodyText"/>
    <w:uiPriority w:val="11"/>
    <w:qFormat w:val="1"/>
  </w:style>
  <w:style w:type="paragraph" w:styleId="LetterClosing" w:customStyle="1">
    <w:name w:val="LetterClosing"/>
    <w:basedOn w:val="Normal"/>
    <w:next w:val="Normal"/>
    <w:uiPriority w:val="11"/>
    <w:qFormat w:val="1"/>
  </w:style>
  <w:style w:type="paragraph" w:styleId="PleadingSignature" w:customStyle="1">
    <w:name w:val="Pleading Signature"/>
    <w:basedOn w:val="Normal"/>
    <w:uiPriority w:val="13"/>
    <w:qFormat w:val="1"/>
    <w:pPr>
      <w:keepNext w:val="1"/>
      <w:keepLines w:val="1"/>
      <w:widowControl w:val="0"/>
      <w:tabs>
        <w:tab w:val="left" w:pos="5040"/>
        <w:tab w:val="right" w:pos="9360"/>
      </w:tabs>
      <w:spacing w:line="240" w:lineRule="exact"/>
      <w:ind w:left="5040"/>
    </w:pPr>
  </w:style>
  <w:style w:type="paragraph" w:styleId="TOAHeading">
    <w:name w:val="toa heading"/>
    <w:basedOn w:val="Normal"/>
    <w:next w:val="Normal"/>
    <w:uiPriority w:val="99"/>
    <w:qFormat w:val="1"/>
    <w:pPr>
      <w:keepNext w:val="1"/>
      <w:widowControl w:val="0"/>
      <w:spacing w:after="120" w:before="120" w:line="240" w:lineRule="exact"/>
      <w:jc w:val="center"/>
    </w:pPr>
    <w:rPr>
      <w:rFonts w:cstheme="majorBidi" w:eastAsiaTheme="majorEastAsia"/>
      <w:b w:val="1"/>
      <w:bCs w:val="1"/>
      <w:caps w:val="1"/>
    </w:rPr>
  </w:style>
  <w:style w:type="paragraph" w:styleId="TOC1">
    <w:name w:val="toc 1"/>
    <w:basedOn w:val="Normal"/>
    <w:next w:val="TOC2"/>
    <w:uiPriority w:val="39"/>
    <w:qFormat w:val="1"/>
    <w:pPr>
      <w:spacing w:after="120" w:before="120"/>
      <w:jc w:val="left"/>
    </w:pPr>
    <w:rPr>
      <w:rFonts w:cs="Times New Roman"/>
      <w:b w:val="1"/>
      <w:bCs w:val="1"/>
    </w:rPr>
  </w:style>
  <w:style w:type="paragraph" w:styleId="TOC2">
    <w:name w:val="toc 2"/>
    <w:basedOn w:val="Normal"/>
    <w:next w:val="TOC3"/>
    <w:uiPriority w:val="39"/>
    <w:qFormat w:val="1"/>
    <w:pPr>
      <w:ind w:left="240"/>
      <w:jc w:val="left"/>
    </w:pPr>
    <w:rPr>
      <w:rFonts w:cs="Times New Roman"/>
    </w:rPr>
  </w:style>
  <w:style w:type="paragraph" w:styleId="TOC3">
    <w:name w:val="toc 3"/>
    <w:basedOn w:val="Normal"/>
    <w:next w:val="TOC4"/>
    <w:uiPriority w:val="39"/>
    <w:pPr>
      <w:ind w:left="480"/>
      <w:jc w:val="left"/>
    </w:pPr>
    <w:rPr>
      <w:rFonts w:cs="Times New Roman" w:asciiTheme="minorHAnsi" w:hAnsiTheme="minorHAnsi"/>
      <w:i w:val="1"/>
      <w:iCs w:val="1"/>
      <w:sz w:val="20"/>
    </w:rPr>
  </w:style>
  <w:style w:type="paragraph" w:styleId="TOC4">
    <w:name w:val="toc 4"/>
    <w:basedOn w:val="Normal"/>
    <w:next w:val="Normal"/>
    <w:uiPriority w:val="39"/>
    <w:pPr>
      <w:ind w:left="720"/>
      <w:jc w:val="left"/>
    </w:pPr>
    <w:rPr>
      <w:rFonts w:cs="Times New Roman" w:asciiTheme="minorHAnsi" w:hAnsiTheme="minorHAnsi"/>
      <w:sz w:val="18"/>
      <w:szCs w:val="21"/>
    </w:rPr>
  </w:style>
  <w:style w:type="paragraph" w:styleId="TOC9">
    <w:name w:val="toc 9"/>
    <w:basedOn w:val="Normal"/>
    <w:next w:val="Normal"/>
    <w:uiPriority w:val="39"/>
    <w:unhideWhenUsed w:val="1"/>
    <w:pPr>
      <w:ind w:left="1920"/>
      <w:jc w:val="left"/>
    </w:pPr>
    <w:rPr>
      <w:rFonts w:cs="Times New Roman" w:asciiTheme="minorHAnsi" w:hAnsiTheme="minorHAnsi"/>
      <w:sz w:val="18"/>
      <w:szCs w:val="21"/>
    </w:rPr>
  </w:style>
  <w:style w:type="paragraph" w:styleId="TOC5">
    <w:name w:val="toc 5"/>
    <w:basedOn w:val="Normal"/>
    <w:next w:val="Normal"/>
    <w:uiPriority w:val="39"/>
    <w:unhideWhenUsed w:val="1"/>
    <w:pPr>
      <w:ind w:left="960"/>
      <w:jc w:val="left"/>
    </w:pPr>
    <w:rPr>
      <w:rFonts w:cs="Times New Roman" w:asciiTheme="minorHAnsi" w:hAnsiTheme="minorHAnsi"/>
      <w:sz w:val="18"/>
      <w:szCs w:val="21"/>
    </w:rPr>
  </w:style>
  <w:style w:type="paragraph" w:styleId="TOC6">
    <w:name w:val="toc 6"/>
    <w:basedOn w:val="Normal"/>
    <w:next w:val="Normal"/>
    <w:uiPriority w:val="39"/>
    <w:unhideWhenUsed w:val="1"/>
    <w:pPr>
      <w:ind w:left="1200"/>
      <w:jc w:val="left"/>
    </w:pPr>
    <w:rPr>
      <w:rFonts w:cs="Times New Roman" w:asciiTheme="minorHAnsi" w:hAnsiTheme="minorHAnsi"/>
      <w:sz w:val="18"/>
      <w:szCs w:val="21"/>
    </w:rPr>
  </w:style>
  <w:style w:type="paragraph" w:styleId="TOC7">
    <w:name w:val="toc 7"/>
    <w:basedOn w:val="Normal"/>
    <w:next w:val="Normal"/>
    <w:uiPriority w:val="39"/>
    <w:unhideWhenUsed w:val="1"/>
    <w:pPr>
      <w:ind w:left="1440"/>
      <w:jc w:val="left"/>
    </w:pPr>
    <w:rPr>
      <w:rFonts w:cs="Times New Roman" w:asciiTheme="minorHAnsi" w:hAnsiTheme="minorHAnsi"/>
      <w:sz w:val="18"/>
      <w:szCs w:val="21"/>
    </w:rPr>
  </w:style>
  <w:style w:type="paragraph" w:styleId="TOC8">
    <w:name w:val="toc 8"/>
    <w:basedOn w:val="Normal"/>
    <w:next w:val="Normal"/>
    <w:uiPriority w:val="39"/>
    <w:unhideWhenUsed w:val="1"/>
    <w:pPr>
      <w:ind w:left="1680"/>
      <w:jc w:val="left"/>
    </w:pPr>
    <w:rPr>
      <w:rFonts w:cs="Times New Roman" w:asciiTheme="minorHAnsi" w:hAnsiTheme="minorHAnsi"/>
      <w:sz w:val="18"/>
      <w:szCs w:val="21"/>
    </w:rPr>
  </w:style>
  <w:style w:type="paragraph" w:styleId="Legal2Cont1" w:customStyle="1">
    <w:name w:val="Legal2 Cont 1"/>
    <w:basedOn w:val="Normal"/>
    <w:link w:val="Legal2Cont1Char"/>
    <w:pPr>
      <w:spacing w:after="240"/>
      <w:ind w:firstLine="1440"/>
    </w:pPr>
    <w:rPr>
      <w:rFonts w:cs="Times New Roman" w:eastAsia="Times New Roman"/>
    </w:rPr>
  </w:style>
  <w:style w:type="character" w:styleId="Legal2Cont1Char" w:customStyle="1">
    <w:name w:val="Legal2 Cont 1 Char"/>
    <w:basedOn w:val="BodyTextFirstIndentChar"/>
    <w:link w:val="Legal2Cont1"/>
    <w:rPr>
      <w:sz w:val="24"/>
      <w:szCs w:val="24"/>
    </w:rPr>
  </w:style>
  <w:style w:type="paragraph" w:styleId="Legal2Cont2" w:customStyle="1">
    <w:name w:val="Legal2 Cont 2"/>
    <w:basedOn w:val="Legal2Cont1"/>
    <w:link w:val="Legal2Cont2Char"/>
    <w:pPr>
      <w:ind w:firstLine="2160"/>
    </w:pPr>
  </w:style>
  <w:style w:type="character" w:styleId="Legal2Cont2Char" w:customStyle="1">
    <w:name w:val="Legal2 Cont 2 Char"/>
    <w:basedOn w:val="BodyTextFirstIndentChar"/>
    <w:link w:val="Legal2Cont2"/>
    <w:rPr>
      <w:sz w:val="24"/>
      <w:szCs w:val="24"/>
    </w:rPr>
  </w:style>
  <w:style w:type="paragraph" w:styleId="Legal2Cont3" w:customStyle="1">
    <w:name w:val="Legal2 Cont 3"/>
    <w:basedOn w:val="Legal2Cont2"/>
    <w:link w:val="Legal2Cont3Char"/>
    <w:pPr>
      <w:ind w:firstLine="2880"/>
    </w:pPr>
  </w:style>
  <w:style w:type="character" w:styleId="Legal2Cont3Char" w:customStyle="1">
    <w:name w:val="Legal2 Cont 3 Char"/>
    <w:basedOn w:val="BodyTextFirstIndentChar"/>
    <w:link w:val="Legal2Cont3"/>
    <w:rPr>
      <w:sz w:val="24"/>
      <w:szCs w:val="24"/>
    </w:rPr>
  </w:style>
  <w:style w:type="paragraph" w:styleId="Legal2Cont4" w:customStyle="1">
    <w:name w:val="Legal2 Cont 4"/>
    <w:basedOn w:val="Legal2Cont3"/>
    <w:link w:val="Legal2Cont4Char"/>
    <w:pPr>
      <w:ind w:firstLine="3600"/>
    </w:pPr>
  </w:style>
  <w:style w:type="character" w:styleId="Legal2Cont4Char" w:customStyle="1">
    <w:name w:val="Legal2 Cont 4 Char"/>
    <w:basedOn w:val="BodyTextFirstIndentChar"/>
    <w:link w:val="Legal2Cont4"/>
    <w:rPr>
      <w:sz w:val="24"/>
      <w:szCs w:val="24"/>
    </w:rPr>
  </w:style>
  <w:style w:type="paragraph" w:styleId="Legal2Cont5" w:customStyle="1">
    <w:name w:val="Legal2 Cont 5"/>
    <w:basedOn w:val="Legal2Cont4"/>
    <w:link w:val="Legal2Cont5Char"/>
    <w:pPr>
      <w:ind w:left="2880" w:firstLine="0"/>
    </w:pPr>
  </w:style>
  <w:style w:type="character" w:styleId="Legal2Cont5Char" w:customStyle="1">
    <w:name w:val="Legal2 Cont 5 Char"/>
    <w:basedOn w:val="BodyTextFirstIndentChar"/>
    <w:link w:val="Legal2Cont5"/>
    <w:rPr>
      <w:sz w:val="24"/>
      <w:szCs w:val="24"/>
    </w:rPr>
  </w:style>
  <w:style w:type="paragraph" w:styleId="Legal2Cont6" w:customStyle="1">
    <w:name w:val="Legal2 Cont 6"/>
    <w:basedOn w:val="Legal2Cont5"/>
    <w:link w:val="Legal2Cont6Char"/>
    <w:pPr>
      <w:ind w:left="3600"/>
    </w:pPr>
  </w:style>
  <w:style w:type="character" w:styleId="Legal2Cont6Char" w:customStyle="1">
    <w:name w:val="Legal2 Cont 6 Char"/>
    <w:basedOn w:val="BodyTextFirstIndentChar"/>
    <w:link w:val="Legal2Cont6"/>
    <w:rPr>
      <w:sz w:val="24"/>
      <w:szCs w:val="24"/>
    </w:rPr>
  </w:style>
  <w:style w:type="paragraph" w:styleId="Legal2Cont7" w:customStyle="1">
    <w:name w:val="Legal2 Cont 7"/>
    <w:basedOn w:val="Legal2Cont6"/>
    <w:link w:val="Legal2Cont7Char"/>
    <w:pPr>
      <w:ind w:left="4320"/>
    </w:pPr>
  </w:style>
  <w:style w:type="character" w:styleId="Legal2Cont7Char" w:customStyle="1">
    <w:name w:val="Legal2 Cont 7 Char"/>
    <w:basedOn w:val="BodyTextFirstIndentChar"/>
    <w:link w:val="Legal2Cont7"/>
    <w:rPr>
      <w:sz w:val="24"/>
      <w:szCs w:val="24"/>
    </w:rPr>
  </w:style>
  <w:style w:type="paragraph" w:styleId="Legal2Cont8" w:customStyle="1">
    <w:name w:val="Legal2 Cont 8"/>
    <w:basedOn w:val="Legal2Cont7"/>
    <w:link w:val="Legal2Cont8Char"/>
    <w:pPr>
      <w:ind w:left="1440"/>
    </w:pPr>
  </w:style>
  <w:style w:type="character" w:styleId="Legal2Cont8Char" w:customStyle="1">
    <w:name w:val="Legal2 Cont 8 Char"/>
    <w:basedOn w:val="BodyTextFirstIndentChar"/>
    <w:link w:val="Legal2Cont8"/>
    <w:rPr>
      <w:sz w:val="24"/>
      <w:szCs w:val="24"/>
    </w:rPr>
  </w:style>
  <w:style w:type="paragraph" w:styleId="Legal2Cont9" w:customStyle="1">
    <w:name w:val="Legal2 Cont 9"/>
    <w:basedOn w:val="Legal2Cont8"/>
    <w:link w:val="Legal2Cont9Char"/>
    <w:pPr>
      <w:ind w:left="2160"/>
    </w:pPr>
  </w:style>
  <w:style w:type="character" w:styleId="Legal2Cont9Char" w:customStyle="1">
    <w:name w:val="Legal2 Cont 9 Char"/>
    <w:basedOn w:val="BodyTextFirstIndentChar"/>
    <w:link w:val="Legal2Cont9"/>
    <w:rPr>
      <w:sz w:val="24"/>
      <w:szCs w:val="24"/>
    </w:rPr>
  </w:style>
  <w:style w:type="paragraph" w:styleId="Legal2L1" w:customStyle="1">
    <w:name w:val="Legal2_L1"/>
    <w:basedOn w:val="Normal"/>
    <w:link w:val="Legal2L1Char"/>
    <w:pPr>
      <w:keepNext w:val="1"/>
      <w:numPr>
        <w:numId w:val="7"/>
      </w:numPr>
      <w:spacing w:after="240"/>
      <w:outlineLvl w:val="0"/>
    </w:pPr>
    <w:rPr>
      <w:rFonts w:cs="Times New Roman" w:eastAsia="Times New Roman"/>
      <w:szCs w:val="20"/>
      <w:u w:val="single"/>
    </w:rPr>
  </w:style>
  <w:style w:type="character" w:styleId="Legal2L1Char" w:customStyle="1">
    <w:name w:val="Legal2_L1 Char"/>
    <w:basedOn w:val="DefaultParagraphFont"/>
    <w:link w:val="Legal2L1"/>
    <w:rPr>
      <w:sz w:val="24"/>
      <w:u w:val="single"/>
    </w:rPr>
  </w:style>
  <w:style w:type="paragraph" w:styleId="Legal2L2" w:customStyle="1">
    <w:name w:val="Legal2_L2"/>
    <w:basedOn w:val="Legal2L1"/>
    <w:link w:val="Legal2L2Char"/>
    <w:pPr>
      <w:numPr>
        <w:ilvl w:val="1"/>
      </w:numPr>
      <w:outlineLvl w:val="1"/>
    </w:pPr>
  </w:style>
  <w:style w:type="character" w:styleId="Legal2L2Char" w:customStyle="1">
    <w:name w:val="Legal2_L2 Char"/>
    <w:basedOn w:val="DefaultParagraphFont"/>
    <w:link w:val="Legal2L2"/>
    <w:rPr>
      <w:sz w:val="24"/>
      <w:u w:val="single"/>
    </w:rPr>
  </w:style>
  <w:style w:type="paragraph" w:styleId="Legal2L3" w:customStyle="1">
    <w:name w:val="Legal2_L3"/>
    <w:basedOn w:val="Legal2L2"/>
    <w:link w:val="Legal2L3Char"/>
    <w:pPr>
      <w:keepNext w:val="0"/>
      <w:numPr>
        <w:ilvl w:val="2"/>
      </w:numPr>
      <w:outlineLvl w:val="2"/>
    </w:pPr>
    <w:rPr>
      <w:u w:val="none"/>
    </w:rPr>
  </w:style>
  <w:style w:type="character" w:styleId="Legal2L3Char" w:customStyle="1">
    <w:name w:val="Legal2_L3 Char"/>
    <w:basedOn w:val="DefaultParagraphFont"/>
    <w:link w:val="Legal2L3"/>
    <w:rPr>
      <w:sz w:val="24"/>
    </w:rPr>
  </w:style>
  <w:style w:type="paragraph" w:styleId="Legal2L4" w:customStyle="1">
    <w:name w:val="Legal2_L4"/>
    <w:basedOn w:val="Legal2L3"/>
    <w:link w:val="Legal2L4Char"/>
    <w:pPr>
      <w:keepNext w:val="1"/>
      <w:numPr>
        <w:ilvl w:val="3"/>
      </w:numPr>
      <w:outlineLvl w:val="3"/>
    </w:pPr>
  </w:style>
  <w:style w:type="character" w:styleId="Legal2L4Char" w:customStyle="1">
    <w:name w:val="Legal2_L4 Char"/>
    <w:basedOn w:val="DefaultParagraphFont"/>
    <w:link w:val="Legal2L4"/>
    <w:rPr>
      <w:sz w:val="24"/>
    </w:rPr>
  </w:style>
  <w:style w:type="paragraph" w:styleId="Legal2L5" w:customStyle="1">
    <w:name w:val="Legal2_L5"/>
    <w:basedOn w:val="Legal2L4"/>
    <w:link w:val="Legal2L5Char"/>
    <w:pPr>
      <w:keepNext w:val="0"/>
      <w:numPr>
        <w:ilvl w:val="4"/>
      </w:numPr>
      <w:outlineLvl w:val="4"/>
    </w:pPr>
  </w:style>
  <w:style w:type="character" w:styleId="Legal2L5Char" w:customStyle="1">
    <w:name w:val="Legal2_L5 Char"/>
    <w:basedOn w:val="DefaultParagraphFont"/>
    <w:link w:val="Legal2L5"/>
    <w:rPr>
      <w:sz w:val="24"/>
    </w:rPr>
  </w:style>
  <w:style w:type="paragraph" w:styleId="Legal2L6" w:customStyle="1">
    <w:name w:val="Legal2_L6"/>
    <w:basedOn w:val="Legal2L5"/>
    <w:link w:val="Legal2L6Char"/>
    <w:pPr>
      <w:numPr>
        <w:ilvl w:val="5"/>
      </w:numPr>
      <w:outlineLvl w:val="5"/>
    </w:pPr>
  </w:style>
  <w:style w:type="character" w:styleId="Legal2L6Char" w:customStyle="1">
    <w:name w:val="Legal2_L6 Char"/>
    <w:basedOn w:val="DefaultParagraphFont"/>
    <w:link w:val="Legal2L6"/>
    <w:rPr>
      <w:sz w:val="24"/>
    </w:rPr>
  </w:style>
  <w:style w:type="paragraph" w:styleId="Legal2L7" w:customStyle="1">
    <w:name w:val="Legal2_L7"/>
    <w:basedOn w:val="Legal2L6"/>
    <w:link w:val="Legal2L7Char"/>
    <w:pPr>
      <w:numPr>
        <w:ilvl w:val="6"/>
      </w:numPr>
      <w:outlineLvl w:val="6"/>
    </w:pPr>
  </w:style>
  <w:style w:type="character" w:styleId="Legal2L7Char" w:customStyle="1">
    <w:name w:val="Legal2_L7 Char"/>
    <w:basedOn w:val="DefaultParagraphFont"/>
    <w:link w:val="Legal2L7"/>
    <w:rPr>
      <w:sz w:val="24"/>
    </w:rPr>
  </w:style>
  <w:style w:type="paragraph" w:styleId="Legal2L8" w:customStyle="1">
    <w:name w:val="Legal2_L8"/>
    <w:basedOn w:val="Legal2L7"/>
    <w:link w:val="Legal2L8Char"/>
    <w:pPr>
      <w:numPr>
        <w:ilvl w:val="7"/>
      </w:numPr>
      <w:outlineLvl w:val="7"/>
    </w:pPr>
  </w:style>
  <w:style w:type="character" w:styleId="Legal2L8Char" w:customStyle="1">
    <w:name w:val="Legal2_L8 Char"/>
    <w:basedOn w:val="DefaultParagraphFont"/>
    <w:link w:val="Legal2L8"/>
    <w:rPr>
      <w:sz w:val="24"/>
    </w:rPr>
  </w:style>
  <w:style w:type="paragraph" w:styleId="Legal2L9" w:customStyle="1">
    <w:name w:val="Legal2_L9"/>
    <w:basedOn w:val="Legal2L8"/>
    <w:link w:val="Legal2L9Char"/>
    <w:pPr>
      <w:numPr>
        <w:ilvl w:val="8"/>
      </w:numPr>
      <w:outlineLvl w:val="8"/>
    </w:pPr>
  </w:style>
  <w:style w:type="character" w:styleId="Legal2L9Char" w:customStyle="1">
    <w:name w:val="Legal2_L9 Char"/>
    <w:basedOn w:val="DefaultParagraphFont"/>
    <w:link w:val="Legal2L9"/>
    <w:rPr>
      <w:sz w:val="24"/>
    </w:r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xhibitCont1" w:customStyle="1">
    <w:name w:val="Exhibit Cont 1"/>
    <w:basedOn w:val="Normal"/>
    <w:link w:val="ExhibitCont1Char"/>
    <w:pPr>
      <w:spacing w:after="240"/>
      <w:jc w:val="left"/>
    </w:pPr>
    <w:rPr>
      <w:rFonts w:cs="Times New Roman" w:eastAsia="Times New Roman"/>
      <w:szCs w:val="20"/>
    </w:rPr>
  </w:style>
  <w:style w:type="character" w:styleId="ExhibitCont1Char" w:customStyle="1">
    <w:name w:val="Exhibit Cont 1 Char"/>
    <w:basedOn w:val="BodyTextChar"/>
    <w:link w:val="ExhibitCont1"/>
    <w:rPr>
      <w:sz w:val="24"/>
      <w:szCs w:val="24"/>
    </w:rPr>
  </w:style>
  <w:style w:type="paragraph" w:styleId="ExhibitCont2" w:customStyle="1">
    <w:name w:val="Exhibit Cont 2"/>
    <w:basedOn w:val="ExhibitCont1"/>
    <w:link w:val="ExhibitCont2Char"/>
    <w:pPr>
      <w:ind w:left="1440"/>
      <w:jc w:val="both"/>
    </w:pPr>
  </w:style>
  <w:style w:type="character" w:styleId="ExhibitCont2Char" w:customStyle="1">
    <w:name w:val="Exhibit Cont 2 Char"/>
    <w:basedOn w:val="BodyTextChar"/>
    <w:link w:val="ExhibitCont2"/>
    <w:rPr>
      <w:sz w:val="24"/>
      <w:szCs w:val="24"/>
    </w:rPr>
  </w:style>
  <w:style w:type="paragraph" w:styleId="ExhibitCont3" w:customStyle="1">
    <w:name w:val="Exhibit Cont 3"/>
    <w:basedOn w:val="ExhibitCont2"/>
    <w:link w:val="ExhibitCont3Char"/>
    <w:pPr>
      <w:ind w:left="2160"/>
    </w:pPr>
  </w:style>
  <w:style w:type="character" w:styleId="ExhibitCont3Char" w:customStyle="1">
    <w:name w:val="Exhibit Cont 3 Char"/>
    <w:basedOn w:val="BodyTextChar"/>
    <w:link w:val="ExhibitCont3"/>
    <w:rPr>
      <w:sz w:val="24"/>
      <w:szCs w:val="24"/>
    </w:rPr>
  </w:style>
  <w:style w:type="paragraph" w:styleId="ExhibitCont4" w:customStyle="1">
    <w:name w:val="Exhibit Cont 4"/>
    <w:basedOn w:val="ExhibitCont3"/>
    <w:link w:val="ExhibitCont4Char"/>
    <w:pPr>
      <w:ind w:left="2880"/>
    </w:pPr>
  </w:style>
  <w:style w:type="character" w:styleId="ExhibitCont4Char" w:customStyle="1">
    <w:name w:val="Exhibit Cont 4 Char"/>
    <w:basedOn w:val="BodyTextChar"/>
    <w:link w:val="ExhibitCont4"/>
    <w:rPr>
      <w:sz w:val="24"/>
      <w:szCs w:val="24"/>
    </w:rPr>
  </w:style>
  <w:style w:type="paragraph" w:styleId="ExhibitCont5" w:customStyle="1">
    <w:name w:val="Exhibit Cont 5"/>
    <w:basedOn w:val="ExhibitCont4"/>
    <w:link w:val="ExhibitCont5Char"/>
    <w:pPr>
      <w:ind w:left="3600"/>
    </w:pPr>
  </w:style>
  <w:style w:type="character" w:styleId="ExhibitCont5Char" w:customStyle="1">
    <w:name w:val="Exhibit Cont 5 Char"/>
    <w:basedOn w:val="BodyTextChar"/>
    <w:link w:val="ExhibitCont5"/>
    <w:rPr>
      <w:sz w:val="24"/>
      <w:szCs w:val="24"/>
    </w:rPr>
  </w:style>
  <w:style w:type="paragraph" w:styleId="ExhibitCont6" w:customStyle="1">
    <w:name w:val="Exhibit Cont 6"/>
    <w:basedOn w:val="ExhibitCont5"/>
    <w:link w:val="ExhibitCont6Char"/>
    <w:pPr>
      <w:ind w:left="4320"/>
    </w:pPr>
  </w:style>
  <w:style w:type="character" w:styleId="ExhibitCont6Char" w:customStyle="1">
    <w:name w:val="Exhibit Cont 6 Char"/>
    <w:basedOn w:val="BodyTextChar"/>
    <w:link w:val="ExhibitCont6"/>
    <w:rPr>
      <w:sz w:val="24"/>
      <w:szCs w:val="24"/>
    </w:rPr>
  </w:style>
  <w:style w:type="paragraph" w:styleId="ExhibitCont7" w:customStyle="1">
    <w:name w:val="Exhibit Cont 7"/>
    <w:basedOn w:val="ExhibitCont6"/>
    <w:link w:val="ExhibitCont7Char"/>
    <w:pPr>
      <w:ind w:left="2160"/>
    </w:pPr>
  </w:style>
  <w:style w:type="character" w:styleId="ExhibitCont7Char" w:customStyle="1">
    <w:name w:val="Exhibit Cont 7 Char"/>
    <w:basedOn w:val="BodyTextChar"/>
    <w:link w:val="ExhibitCont7"/>
    <w:rPr>
      <w:sz w:val="24"/>
      <w:szCs w:val="24"/>
    </w:rPr>
  </w:style>
  <w:style w:type="paragraph" w:styleId="ExhibitCont8" w:customStyle="1">
    <w:name w:val="Exhibit Cont 8"/>
    <w:basedOn w:val="ExhibitCont7"/>
    <w:link w:val="ExhibitCont8Char"/>
    <w:pPr>
      <w:ind w:left="2880"/>
    </w:pPr>
  </w:style>
  <w:style w:type="character" w:styleId="ExhibitCont8Char" w:customStyle="1">
    <w:name w:val="Exhibit Cont 8 Char"/>
    <w:basedOn w:val="BodyTextChar"/>
    <w:link w:val="ExhibitCont8"/>
    <w:rPr>
      <w:sz w:val="24"/>
      <w:szCs w:val="24"/>
    </w:rPr>
  </w:style>
  <w:style w:type="paragraph" w:styleId="ExhibitCont9" w:customStyle="1">
    <w:name w:val="Exhibit Cont 9"/>
    <w:basedOn w:val="ExhibitCont8"/>
    <w:link w:val="ExhibitCont9Char"/>
    <w:pPr>
      <w:ind w:left="3600"/>
    </w:pPr>
  </w:style>
  <w:style w:type="character" w:styleId="ExhibitCont9Char" w:customStyle="1">
    <w:name w:val="Exhibit Cont 9 Char"/>
    <w:basedOn w:val="BodyTextChar"/>
    <w:link w:val="ExhibitCont9"/>
    <w:rPr>
      <w:sz w:val="24"/>
      <w:szCs w:val="24"/>
    </w:rPr>
  </w:style>
  <w:style w:type="paragraph" w:styleId="ExhibitL1" w:customStyle="1">
    <w:name w:val="Exhibit_L1"/>
    <w:basedOn w:val="Normal"/>
    <w:next w:val="ExhibitL2"/>
    <w:link w:val="ExhibitL1Char"/>
    <w:pPr>
      <w:keepNext w:val="1"/>
      <w:numPr>
        <w:numId w:val="17"/>
      </w:numPr>
      <w:spacing w:after="240" w:before="240"/>
      <w:jc w:val="center"/>
      <w:outlineLvl w:val="0"/>
    </w:pPr>
    <w:rPr>
      <w:rFonts w:cs="Times New Roman" w:eastAsia="Times New Roman"/>
      <w:b w:val="1"/>
      <w:szCs w:val="20"/>
      <w:u w:val="single"/>
    </w:rPr>
  </w:style>
  <w:style w:type="character" w:styleId="ExhibitL1Char" w:customStyle="1">
    <w:name w:val="Exhibit_L1 Char"/>
    <w:basedOn w:val="DefaultParagraphFont"/>
    <w:link w:val="ExhibitL1"/>
    <w:rPr>
      <w:b w:val="1"/>
      <w:sz w:val="24"/>
      <w:u w:val="single"/>
    </w:rPr>
  </w:style>
  <w:style w:type="paragraph" w:styleId="ExhibitL2" w:customStyle="1">
    <w:name w:val="Exhibit_L2"/>
    <w:basedOn w:val="ExhibitL1"/>
    <w:link w:val="ExhibitL2Char"/>
    <w:pPr>
      <w:numPr>
        <w:ilvl w:val="1"/>
      </w:numPr>
      <w:spacing w:before="0"/>
      <w:jc w:val="both"/>
      <w:outlineLvl w:val="1"/>
    </w:pPr>
    <w:rPr>
      <w:u w:val="none"/>
    </w:rPr>
  </w:style>
  <w:style w:type="character" w:styleId="ExhibitL2Char" w:customStyle="1">
    <w:name w:val="Exhibit_L2 Char"/>
    <w:basedOn w:val="DefaultParagraphFont"/>
    <w:link w:val="ExhibitL2"/>
    <w:rPr>
      <w:b w:val="1"/>
      <w:sz w:val="24"/>
    </w:rPr>
  </w:style>
  <w:style w:type="paragraph" w:styleId="ExhibitL3" w:customStyle="1">
    <w:name w:val="Exhibit_L3"/>
    <w:basedOn w:val="ExhibitL2"/>
    <w:link w:val="ExhibitL3Char"/>
    <w:pPr>
      <w:numPr>
        <w:ilvl w:val="2"/>
      </w:numPr>
      <w:outlineLvl w:val="2"/>
    </w:pPr>
  </w:style>
  <w:style w:type="character" w:styleId="ExhibitL3Char" w:customStyle="1">
    <w:name w:val="Exhibit_L3 Char"/>
    <w:basedOn w:val="DefaultParagraphFont"/>
    <w:link w:val="ExhibitL3"/>
    <w:rPr>
      <w:b w:val="1"/>
      <w:sz w:val="24"/>
    </w:rPr>
  </w:style>
  <w:style w:type="paragraph" w:styleId="ExhibitL4" w:customStyle="1">
    <w:name w:val="Exhibit_L4"/>
    <w:basedOn w:val="ExhibitL3"/>
    <w:link w:val="ExhibitL4Char"/>
    <w:pPr>
      <w:numPr>
        <w:ilvl w:val="3"/>
      </w:numPr>
      <w:outlineLvl w:val="3"/>
    </w:pPr>
  </w:style>
  <w:style w:type="character" w:styleId="ExhibitL4Char" w:customStyle="1">
    <w:name w:val="Exhibit_L4 Char"/>
    <w:basedOn w:val="DefaultParagraphFont"/>
    <w:link w:val="ExhibitL4"/>
    <w:rPr>
      <w:b w:val="1"/>
      <w:sz w:val="24"/>
    </w:rPr>
  </w:style>
  <w:style w:type="paragraph" w:styleId="ExhibitL5" w:customStyle="1">
    <w:name w:val="Exhibit_L5"/>
    <w:basedOn w:val="ExhibitL4"/>
    <w:link w:val="ExhibitL5Char"/>
    <w:pPr>
      <w:keepNext w:val="0"/>
      <w:numPr>
        <w:ilvl w:val="4"/>
      </w:numPr>
      <w:outlineLvl w:val="4"/>
    </w:pPr>
    <w:rPr>
      <w:b w:val="0"/>
    </w:rPr>
  </w:style>
  <w:style w:type="character" w:styleId="ExhibitL5Char" w:customStyle="1">
    <w:name w:val="Exhibit_L5 Char"/>
    <w:basedOn w:val="DefaultParagraphFont"/>
    <w:link w:val="ExhibitL5"/>
    <w:rPr>
      <w:sz w:val="24"/>
    </w:rPr>
  </w:style>
  <w:style w:type="paragraph" w:styleId="ExhibitL6" w:customStyle="1">
    <w:name w:val="Exhibit_L6"/>
    <w:basedOn w:val="ExhibitL5"/>
    <w:link w:val="ExhibitL6Char"/>
    <w:pPr>
      <w:numPr>
        <w:ilvl w:val="5"/>
      </w:numPr>
      <w:outlineLvl w:val="5"/>
    </w:pPr>
  </w:style>
  <w:style w:type="character" w:styleId="ExhibitL6Char" w:customStyle="1">
    <w:name w:val="Exhibit_L6 Char"/>
    <w:basedOn w:val="DefaultParagraphFont"/>
    <w:link w:val="ExhibitL6"/>
    <w:rPr>
      <w:sz w:val="24"/>
    </w:rPr>
  </w:style>
  <w:style w:type="paragraph" w:styleId="ExhibitL7" w:customStyle="1">
    <w:name w:val="Exhibit_L7"/>
    <w:basedOn w:val="ExhibitL6"/>
    <w:link w:val="ExhibitL7Char"/>
    <w:pPr>
      <w:numPr>
        <w:ilvl w:val="6"/>
      </w:numPr>
      <w:outlineLvl w:val="6"/>
    </w:pPr>
  </w:style>
  <w:style w:type="character" w:styleId="ExhibitL7Char" w:customStyle="1">
    <w:name w:val="Exhibit_L7 Char"/>
    <w:basedOn w:val="DefaultParagraphFont"/>
    <w:link w:val="ExhibitL7"/>
    <w:rPr>
      <w:sz w:val="24"/>
    </w:rPr>
  </w:style>
  <w:style w:type="paragraph" w:styleId="ExhibitL8" w:customStyle="1">
    <w:name w:val="Exhibit_L8"/>
    <w:basedOn w:val="ExhibitL7"/>
    <w:link w:val="ExhibitL8Char"/>
    <w:pPr>
      <w:numPr>
        <w:ilvl w:val="7"/>
      </w:numPr>
      <w:outlineLvl w:val="7"/>
    </w:pPr>
  </w:style>
  <w:style w:type="character" w:styleId="ExhibitL8Char" w:customStyle="1">
    <w:name w:val="Exhibit_L8 Char"/>
    <w:basedOn w:val="DefaultParagraphFont"/>
    <w:link w:val="ExhibitL8"/>
    <w:rPr>
      <w:sz w:val="24"/>
    </w:rPr>
  </w:style>
  <w:style w:type="paragraph" w:styleId="ExhibitL9" w:customStyle="1">
    <w:name w:val="Exhibit_L9"/>
    <w:basedOn w:val="ExhibitL8"/>
    <w:link w:val="ExhibitL9Char"/>
    <w:pPr>
      <w:numPr>
        <w:ilvl w:val="8"/>
      </w:numPr>
      <w:outlineLvl w:val="8"/>
    </w:pPr>
  </w:style>
  <w:style w:type="character" w:styleId="ExhibitL9Char" w:customStyle="1">
    <w:name w:val="Exhibit_L9 Char"/>
    <w:basedOn w:val="DefaultParagraphFont"/>
    <w:link w:val="ExhibitL9"/>
    <w:rPr>
      <w:sz w:val="24"/>
    </w:rPr>
  </w:style>
  <w:style w:type="character" w:styleId="Hyperlink">
    <w:name w:val="Hyperlink"/>
    <w:basedOn w:val="DefaultParagraphFont"/>
    <w:uiPriority w:val="99"/>
    <w:unhideWhenUsed w:val="1"/>
    <w:rPr>
      <w:color w:val="0000ff" w:themeColor="hyperlink"/>
      <w:u w:val="single"/>
    </w:rPr>
  </w:style>
  <w:style w:type="character" w:styleId="FootnoteReference">
    <w:name w:val="footnote reference"/>
    <w:basedOn w:val="DefaultParagraphFont"/>
    <w:semiHidden w:val="1"/>
    <w:unhideWhenUsed w:val="1"/>
    <w:rPr>
      <w:vertAlign w:val="superscript"/>
    </w:rPr>
  </w:style>
  <w:style w:type="character" w:styleId="FootnoteTextChar1" w:customStyle="1">
    <w:name w:val="Footnote Text Char1"/>
    <w:basedOn w:val="DefaultParagraphFont"/>
    <w:rPr>
      <w:rFonts w:cs="Times New Roman"/>
      <w:sz w:val="20"/>
      <w:szCs w:val="20"/>
      <w:shd w:color="auto" w:fill="ffffff" w:val="clear"/>
    </w:rPr>
  </w:style>
  <w:style w:type="paragraph" w:styleId="AddendumCont1" w:customStyle="1">
    <w:name w:val="Addendum Cont 1"/>
    <w:basedOn w:val="Normal"/>
    <w:link w:val="AddendumCont1Char"/>
    <w:pPr>
      <w:spacing w:after="240"/>
      <w:ind w:firstLine="1440"/>
    </w:pPr>
    <w:rPr>
      <w:rFonts w:cs="Times New Roman" w:eastAsia="Times New Roman"/>
      <w:szCs w:val="20"/>
    </w:rPr>
  </w:style>
  <w:style w:type="character" w:styleId="AddendumCont1Char" w:customStyle="1">
    <w:name w:val="Addendum Cont 1 Char"/>
    <w:basedOn w:val="DefaultParagraphFont"/>
    <w:link w:val="AddendumCont1"/>
    <w:rPr>
      <w:sz w:val="24"/>
    </w:rPr>
  </w:style>
  <w:style w:type="paragraph" w:styleId="AddendumCont2" w:customStyle="1">
    <w:name w:val="Addendum Cont 2"/>
    <w:basedOn w:val="AddendumCont1"/>
    <w:link w:val="AddendumCont2Char"/>
    <w:pPr>
      <w:ind w:firstLine="2160"/>
    </w:pPr>
  </w:style>
  <w:style w:type="character" w:styleId="AddendumCont2Char" w:customStyle="1">
    <w:name w:val="Addendum Cont 2 Char"/>
    <w:basedOn w:val="DefaultParagraphFont"/>
    <w:link w:val="AddendumCont2"/>
    <w:rPr>
      <w:sz w:val="24"/>
    </w:rPr>
  </w:style>
  <w:style w:type="paragraph" w:styleId="AddendumCont3" w:customStyle="1">
    <w:name w:val="Addendum Cont 3"/>
    <w:basedOn w:val="AddendumCont2"/>
    <w:link w:val="AddendumCont3Char"/>
    <w:pPr>
      <w:ind w:left="1440" w:firstLine="0"/>
    </w:pPr>
  </w:style>
  <w:style w:type="character" w:styleId="AddendumCont3Char" w:customStyle="1">
    <w:name w:val="Addendum Cont 3 Char"/>
    <w:basedOn w:val="DefaultParagraphFont"/>
    <w:link w:val="AddendumCont3"/>
    <w:rPr>
      <w:sz w:val="24"/>
    </w:rPr>
  </w:style>
  <w:style w:type="paragraph" w:styleId="AddendumCont4" w:customStyle="1">
    <w:name w:val="Addendum Cont 4"/>
    <w:basedOn w:val="AddendumCont3"/>
    <w:link w:val="AddendumCont4Char"/>
    <w:pPr>
      <w:ind w:left="2160"/>
    </w:pPr>
  </w:style>
  <w:style w:type="character" w:styleId="AddendumCont4Char" w:customStyle="1">
    <w:name w:val="Addendum Cont 4 Char"/>
    <w:basedOn w:val="Legal2L1Char"/>
    <w:link w:val="AddendumCont4"/>
    <w:rPr>
      <w:sz w:val="24"/>
      <w:u w:val="single"/>
    </w:rPr>
  </w:style>
  <w:style w:type="paragraph" w:styleId="AddendumCont5" w:customStyle="1">
    <w:name w:val="Addendum Cont 5"/>
    <w:basedOn w:val="AddendumCont4"/>
    <w:link w:val="AddendumCont5Char"/>
    <w:pPr>
      <w:ind w:left="2880"/>
    </w:pPr>
  </w:style>
  <w:style w:type="character" w:styleId="AddendumCont5Char" w:customStyle="1">
    <w:name w:val="Addendum Cont 5 Char"/>
    <w:basedOn w:val="Legal2L1Char"/>
    <w:link w:val="AddendumCont5"/>
    <w:rPr>
      <w:sz w:val="24"/>
      <w:u w:val="single"/>
    </w:rPr>
  </w:style>
  <w:style w:type="paragraph" w:styleId="AddendumCont6" w:customStyle="1">
    <w:name w:val="Addendum Cont 6"/>
    <w:basedOn w:val="AddendumCont5"/>
    <w:link w:val="AddendumCont6Char"/>
    <w:pPr>
      <w:ind w:left="3600"/>
    </w:pPr>
  </w:style>
  <w:style w:type="character" w:styleId="AddendumCont6Char" w:customStyle="1">
    <w:name w:val="Addendum Cont 6 Char"/>
    <w:basedOn w:val="Legal2L1Char"/>
    <w:link w:val="AddendumCont6"/>
    <w:rPr>
      <w:sz w:val="24"/>
      <w:u w:val="single"/>
    </w:rPr>
  </w:style>
  <w:style w:type="paragraph" w:styleId="AddendumCont7" w:customStyle="1">
    <w:name w:val="Addendum Cont 7"/>
    <w:basedOn w:val="AddendumCont6"/>
    <w:link w:val="AddendumCont7Char"/>
    <w:pPr>
      <w:ind w:left="4320"/>
    </w:pPr>
  </w:style>
  <w:style w:type="character" w:styleId="AddendumCont7Char" w:customStyle="1">
    <w:name w:val="Addendum Cont 7 Char"/>
    <w:basedOn w:val="Legal2L1Char"/>
    <w:link w:val="AddendumCont7"/>
    <w:rPr>
      <w:sz w:val="24"/>
      <w:u w:val="single"/>
    </w:rPr>
  </w:style>
  <w:style w:type="paragraph" w:styleId="AddendumCont8" w:customStyle="1">
    <w:name w:val="Addendum Cont 8"/>
    <w:basedOn w:val="AddendumCont7"/>
    <w:link w:val="AddendumCont8Char"/>
    <w:pPr>
      <w:ind w:left="1440"/>
    </w:pPr>
  </w:style>
  <w:style w:type="character" w:styleId="AddendumCont8Char" w:customStyle="1">
    <w:name w:val="Addendum Cont 8 Char"/>
    <w:basedOn w:val="Legal2L1Char"/>
    <w:link w:val="AddendumCont8"/>
    <w:rPr>
      <w:sz w:val="24"/>
      <w:u w:val="single"/>
    </w:rPr>
  </w:style>
  <w:style w:type="paragraph" w:styleId="AddendumCont9" w:customStyle="1">
    <w:name w:val="Addendum Cont 9"/>
    <w:basedOn w:val="AddendumCont8"/>
    <w:link w:val="AddendumCont9Char"/>
    <w:pPr>
      <w:ind w:left="2160"/>
    </w:pPr>
  </w:style>
  <w:style w:type="character" w:styleId="AddendumCont9Char" w:customStyle="1">
    <w:name w:val="Addendum Cont 9 Char"/>
    <w:basedOn w:val="Legal2L1Char"/>
    <w:link w:val="AddendumCont9"/>
    <w:rPr>
      <w:sz w:val="24"/>
      <w:u w:val="single"/>
    </w:rPr>
  </w:style>
  <w:style w:type="paragraph" w:styleId="AddendumL1" w:customStyle="1">
    <w:name w:val="Addendum_L1"/>
    <w:basedOn w:val="Normal"/>
    <w:link w:val="AddendumL1Char"/>
    <w:pPr>
      <w:keepNext w:val="1"/>
      <w:numPr>
        <w:numId w:val="28"/>
      </w:numPr>
      <w:spacing w:after="240"/>
      <w:outlineLvl w:val="0"/>
    </w:pPr>
    <w:rPr>
      <w:rFonts w:cs="Times New Roman" w:eastAsia="Times New Roman"/>
      <w:szCs w:val="20"/>
      <w:u w:val="single"/>
    </w:rPr>
  </w:style>
  <w:style w:type="character" w:styleId="AddendumL1Char" w:customStyle="1">
    <w:name w:val="Addendum_L1 Char"/>
    <w:basedOn w:val="DefaultParagraphFont"/>
    <w:link w:val="AddendumL1"/>
    <w:rPr>
      <w:sz w:val="24"/>
      <w:u w:val="single"/>
    </w:rPr>
  </w:style>
  <w:style w:type="paragraph" w:styleId="AddendumL2" w:customStyle="1">
    <w:name w:val="Addendum_L2"/>
    <w:basedOn w:val="AddendumL1"/>
    <w:link w:val="AddendumL2Char"/>
    <w:pPr>
      <w:numPr>
        <w:ilvl w:val="1"/>
      </w:numPr>
      <w:jc w:val="left"/>
      <w:outlineLvl w:val="1"/>
    </w:pPr>
  </w:style>
  <w:style w:type="character" w:styleId="AddendumL2Char" w:customStyle="1">
    <w:name w:val="Addendum_L2 Char"/>
    <w:basedOn w:val="DefaultParagraphFont"/>
    <w:link w:val="AddendumL2"/>
    <w:rPr>
      <w:sz w:val="24"/>
      <w:u w:val="single"/>
    </w:rPr>
  </w:style>
  <w:style w:type="paragraph" w:styleId="AddendumL3" w:customStyle="1">
    <w:name w:val="Addendum_L3"/>
    <w:basedOn w:val="AddendumL2"/>
    <w:link w:val="AddendumL3Char"/>
    <w:pPr>
      <w:numPr>
        <w:ilvl w:val="2"/>
      </w:numPr>
      <w:jc w:val="both"/>
      <w:outlineLvl w:val="2"/>
    </w:pPr>
    <w:rPr>
      <w:b w:val="1"/>
      <w:u w:val="none"/>
    </w:rPr>
  </w:style>
  <w:style w:type="character" w:styleId="AddendumL3Char" w:customStyle="1">
    <w:name w:val="Addendum_L3 Char"/>
    <w:basedOn w:val="DefaultParagraphFont"/>
    <w:link w:val="AddendumL3"/>
    <w:rPr>
      <w:b w:val="1"/>
      <w:sz w:val="24"/>
    </w:rPr>
  </w:style>
  <w:style w:type="paragraph" w:styleId="AddendumL4" w:customStyle="1">
    <w:name w:val="Addendum_L4"/>
    <w:basedOn w:val="AddendumL3"/>
    <w:link w:val="AddendumL4Char"/>
    <w:pPr>
      <w:numPr>
        <w:ilvl w:val="3"/>
      </w:numPr>
      <w:outlineLvl w:val="3"/>
    </w:pPr>
  </w:style>
  <w:style w:type="character" w:styleId="AddendumL4Char" w:customStyle="1">
    <w:name w:val="Addendum_L4 Char"/>
    <w:basedOn w:val="DefaultParagraphFont"/>
    <w:link w:val="AddendumL4"/>
    <w:rPr>
      <w:b w:val="1"/>
      <w:sz w:val="24"/>
    </w:rPr>
  </w:style>
  <w:style w:type="paragraph" w:styleId="AddendumL5" w:customStyle="1">
    <w:name w:val="Addendum_L5"/>
    <w:basedOn w:val="AddendumL4"/>
    <w:link w:val="AddendumL5Char"/>
    <w:pPr>
      <w:keepNext w:val="0"/>
      <w:numPr>
        <w:ilvl w:val="4"/>
      </w:numPr>
      <w:outlineLvl w:val="4"/>
    </w:pPr>
    <w:rPr>
      <w:b w:val="0"/>
    </w:rPr>
  </w:style>
  <w:style w:type="character" w:styleId="AddendumL5Char" w:customStyle="1">
    <w:name w:val="Addendum_L5 Char"/>
    <w:basedOn w:val="DefaultParagraphFont"/>
    <w:link w:val="AddendumL5"/>
    <w:rPr>
      <w:sz w:val="24"/>
    </w:rPr>
  </w:style>
  <w:style w:type="paragraph" w:styleId="AddendumL6" w:customStyle="1">
    <w:name w:val="Addendum_L6"/>
    <w:basedOn w:val="AddendumL5"/>
    <w:link w:val="AddendumL6Char"/>
    <w:pPr>
      <w:numPr>
        <w:ilvl w:val="5"/>
      </w:numPr>
      <w:outlineLvl w:val="5"/>
    </w:pPr>
  </w:style>
  <w:style w:type="character" w:styleId="AddendumL6Char" w:customStyle="1">
    <w:name w:val="Addendum_L6 Char"/>
    <w:basedOn w:val="DefaultParagraphFont"/>
    <w:link w:val="AddendumL6"/>
    <w:rPr>
      <w:sz w:val="24"/>
    </w:rPr>
  </w:style>
  <w:style w:type="paragraph" w:styleId="AddendumL7" w:customStyle="1">
    <w:name w:val="Addendum_L7"/>
    <w:basedOn w:val="AddendumL6"/>
    <w:link w:val="AddendumL7Char"/>
    <w:pPr>
      <w:numPr>
        <w:ilvl w:val="6"/>
      </w:numPr>
      <w:outlineLvl w:val="6"/>
    </w:pPr>
  </w:style>
  <w:style w:type="character" w:styleId="AddendumL7Char" w:customStyle="1">
    <w:name w:val="Addendum_L7 Char"/>
    <w:basedOn w:val="DefaultParagraphFont"/>
    <w:link w:val="AddendumL7"/>
    <w:rPr>
      <w:sz w:val="24"/>
    </w:rPr>
  </w:style>
  <w:style w:type="paragraph" w:styleId="AddendumL8" w:customStyle="1">
    <w:name w:val="Addendum_L8"/>
    <w:basedOn w:val="AddendumL7"/>
    <w:link w:val="AddendumL8Char"/>
    <w:pPr>
      <w:numPr>
        <w:ilvl w:val="7"/>
      </w:numPr>
      <w:outlineLvl w:val="7"/>
    </w:pPr>
  </w:style>
  <w:style w:type="character" w:styleId="AddendumL8Char" w:customStyle="1">
    <w:name w:val="Addendum_L8 Char"/>
    <w:basedOn w:val="DefaultParagraphFont"/>
    <w:link w:val="AddendumL8"/>
    <w:rPr>
      <w:sz w:val="24"/>
    </w:rPr>
  </w:style>
  <w:style w:type="paragraph" w:styleId="AddendumL9" w:customStyle="1">
    <w:name w:val="Addendum_L9"/>
    <w:basedOn w:val="AddendumL8"/>
    <w:link w:val="AddendumL9Char"/>
    <w:pPr>
      <w:numPr>
        <w:ilvl w:val="8"/>
      </w:numPr>
      <w:outlineLvl w:val="8"/>
    </w:pPr>
  </w:style>
  <w:style w:type="character" w:styleId="AddendumL9Char" w:customStyle="1">
    <w:name w:val="Addendum_L9 Char"/>
    <w:basedOn w:val="DefaultParagraphFont"/>
    <w:link w:val="AddendumL9"/>
    <w:rPr>
      <w:sz w:val="24"/>
    </w:rPr>
  </w:style>
  <w:style w:type="paragraph" w:styleId="MacPacTrailer" w:customStyle="1">
    <w:name w:val="MacPac Trailer"/>
    <w:rsid w:val="00843253"/>
    <w:pPr>
      <w:widowControl w:val="0"/>
      <w:spacing w:line="200" w:lineRule="exact"/>
    </w:pPr>
    <w:rPr>
      <w:sz w:val="16"/>
      <w:szCs w:val="22"/>
    </w:rPr>
  </w:style>
  <w:style w:type="character" w:styleId="PlaceholderText">
    <w:name w:val="Placeholder Text"/>
    <w:basedOn w:val="DefaultParagraphFont"/>
    <w:uiPriority w:val="99"/>
    <w:semiHidden w:val="1"/>
    <w:rPr>
      <w:color w:val="808080"/>
    </w:rPr>
  </w:style>
  <w:style w:type="paragraph" w:styleId="BalloonText">
    <w:name w:val="Balloon Text"/>
    <w:basedOn w:val="Normal"/>
    <w:link w:val="BalloonTextChar"/>
    <w:semiHidden w:val="1"/>
    <w:unhideWhenUsed w:val="1"/>
    <w:rsid w:val="00171BD0"/>
    <w:rPr>
      <w:rFonts w:ascii="Segoe UI" w:cs="Segoe UI" w:hAnsi="Segoe UI"/>
      <w:sz w:val="18"/>
      <w:szCs w:val="18"/>
    </w:rPr>
  </w:style>
  <w:style w:type="character" w:styleId="BalloonTextChar" w:customStyle="1">
    <w:name w:val="Balloon Text Char"/>
    <w:basedOn w:val="DefaultParagraphFont"/>
    <w:link w:val="BalloonText"/>
    <w:semiHidden w:val="1"/>
    <w:rsid w:val="00171BD0"/>
    <w:rPr>
      <w:rFonts w:ascii="Segoe UI" w:cs="Segoe UI" w:hAnsi="Segoe UI" w:eastAsiaTheme="minorHAnsi"/>
      <w:sz w:val="18"/>
      <w:szCs w:val="18"/>
    </w:rPr>
  </w:style>
  <w:style w:type="character" w:styleId="EasyID" w:customStyle="1">
    <w:name w:val="EasyID"/>
    <w:basedOn w:val="DefaultParagraphFont"/>
    <w:rsid w:val="00171BD0"/>
    <w:rPr>
      <w:rFonts w:cs="Times New Roman" w:eastAsia="Times New Roman"/>
      <w:sz w:val="16"/>
      <w:szCs w:val="20"/>
      <w:lang w:bidi="ar-SA" w:eastAsia="fr-CA" w:val="fr-CA"/>
    </w:rPr>
  </w:style>
  <w:style w:type="character" w:styleId="UnresolvedMention1" w:customStyle="1">
    <w:name w:val="Unresolved Mention1"/>
    <w:basedOn w:val="DefaultParagraphFont"/>
    <w:uiPriority w:val="99"/>
    <w:semiHidden w:val="1"/>
    <w:unhideWhenUsed w:val="1"/>
    <w:rsid w:val="00F31307"/>
    <w:rPr>
      <w:color w:val="605e5c"/>
      <w:shd w:color="auto" w:fill="e1dfdd" w:val="clear"/>
    </w:rPr>
  </w:style>
  <w:style w:type="paragraph" w:styleId="TOCHeading">
    <w:name w:val="TOC Heading"/>
    <w:basedOn w:val="Heading1"/>
    <w:next w:val="Normal"/>
    <w:uiPriority w:val="39"/>
    <w:unhideWhenUsed w:val="1"/>
    <w:qFormat w:val="1"/>
    <w:rsid w:val="0001278D"/>
    <w:pPr>
      <w:keepLines w:val="1"/>
      <w:spacing w:after="0" w:before="240" w:line="259" w:lineRule="auto"/>
      <w:jc w:val="left"/>
      <w:outlineLvl w:val="9"/>
    </w:pPr>
    <w:rPr>
      <w:rFonts w:asciiTheme="majorHAnsi" w:hAnsiTheme="majorHAnsi"/>
      <w:b w:val="0"/>
      <w:bCs w:val="0"/>
      <w:caps w:val="0"/>
      <w:color w:val="365f91" w:themeColor="accent1" w:themeShade="0000BF"/>
      <w:sz w:val="32"/>
      <w:szCs w:val="32"/>
      <w:u w:val="none"/>
    </w:rPr>
  </w:style>
  <w:style w:type="paragraph" w:styleId="Revision">
    <w:name w:val="Revision"/>
    <w:hidden w:val="1"/>
    <w:uiPriority w:val="99"/>
    <w:semiHidden w:val="1"/>
    <w:rsid w:val="00B1764D"/>
    <w:rPr>
      <w:rFonts w:cstheme="minorBidi" w:eastAsiaTheme="minorHAnsi"/>
      <w:sz w:val="24"/>
      <w:szCs w:val="24"/>
    </w:rPr>
  </w:style>
  <w:style w:type="character" w:styleId="CommentReference">
    <w:name w:val="annotation reference"/>
    <w:basedOn w:val="DefaultParagraphFont"/>
    <w:semiHidden w:val="1"/>
    <w:unhideWhenUsed w:val="1"/>
    <w:rsid w:val="00B1764D"/>
    <w:rPr>
      <w:sz w:val="16"/>
      <w:szCs w:val="16"/>
    </w:rPr>
  </w:style>
  <w:style w:type="paragraph" w:styleId="CommentText">
    <w:name w:val="annotation text"/>
    <w:basedOn w:val="Normal"/>
    <w:link w:val="CommentTextChar"/>
    <w:unhideWhenUsed w:val="1"/>
    <w:rsid w:val="00B1764D"/>
    <w:rPr>
      <w:sz w:val="20"/>
      <w:szCs w:val="20"/>
    </w:rPr>
  </w:style>
  <w:style w:type="character" w:styleId="CommentTextChar" w:customStyle="1">
    <w:name w:val="Comment Text Char"/>
    <w:basedOn w:val="DefaultParagraphFont"/>
    <w:link w:val="CommentText"/>
    <w:rsid w:val="00B1764D"/>
    <w:rPr>
      <w:rFonts w:cstheme="minorBidi" w:eastAsiaTheme="minorHAnsi"/>
    </w:rPr>
  </w:style>
  <w:style w:type="paragraph" w:styleId="CommentSubject">
    <w:name w:val="annotation subject"/>
    <w:basedOn w:val="CommentText"/>
    <w:next w:val="CommentText"/>
    <w:link w:val="CommentSubjectChar"/>
    <w:semiHidden w:val="1"/>
    <w:unhideWhenUsed w:val="1"/>
    <w:rsid w:val="00B1764D"/>
    <w:rPr>
      <w:b w:val="1"/>
      <w:bCs w:val="1"/>
    </w:rPr>
  </w:style>
  <w:style w:type="character" w:styleId="CommentSubjectChar" w:customStyle="1">
    <w:name w:val="Comment Subject Char"/>
    <w:basedOn w:val="CommentTextChar"/>
    <w:link w:val="CommentSubject"/>
    <w:semiHidden w:val="1"/>
    <w:rsid w:val="00B1764D"/>
    <w:rPr>
      <w:rFonts w:cstheme="minorBidi" w:eastAsiaTheme="minorHAnsi"/>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W7FibIfPn1P7ZjcWmeL5i0IgPA==">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2023-12-28T11:52:00Z</dcterms:created>
  <dc:creator>Gerald Caseley</dc:creator>
</cp:coreProperties>
</file>